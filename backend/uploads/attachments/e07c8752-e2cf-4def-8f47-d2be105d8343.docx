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6444E" w14:textId="3105CF2E" w:rsidR="001D3371" w:rsidRPr="001200E2" w:rsidRDefault="001D3371" w:rsidP="001200E2">
      <w:pPr>
        <w:spacing w:before="100" w:beforeAutospacing="1" w:after="100" w:afterAutospacing="1" w:line="240" w:lineRule="auto"/>
        <w:outlineLvl w:val="1"/>
        <w:rPr>
          <w:ins w:id="0" w:author="Brie McMahon" w:date="2025-08-21T13:41:00Z" w16du:dateUtc="2025-08-21T12:41:00Z"/>
          <w:rFonts w:ascii="Times New Roman" w:eastAsia="Times New Roman" w:hAnsi="Times New Roman" w:cs="Times New Roman"/>
          <w:b/>
          <w:bCs/>
          <w:kern w:val="0"/>
          <w:sz w:val="36"/>
          <w:szCs w:val="36"/>
          <w:lang w:eastAsia="en-GB"/>
          <w14:ligatures w14:val="none"/>
          <w:rPrChange w:id="1" w:author="Brie McMahon" w:date="2025-08-22T16:12:00Z" w16du:dateUtc="2025-08-22T15:12:00Z">
            <w:rPr>
              <w:ins w:id="2" w:author="Brie McMahon" w:date="2025-08-21T13:41:00Z" w16du:dateUtc="2025-08-21T12:41:00Z"/>
              <w:rFonts w:ascii="Times New Roman" w:eastAsia="Times New Roman" w:hAnsi="Times New Roman" w:cs="Times New Roman"/>
              <w:i/>
              <w:iCs/>
              <w:kern w:val="0"/>
              <w:lang w:eastAsia="en-GB"/>
              <w14:ligatures w14:val="none"/>
            </w:rPr>
          </w:rPrChange>
        </w:rPr>
        <w:pPrChange w:id="3" w:author="Brie McMahon" w:date="2025-08-22T16:12:00Z" w16du:dateUtc="2025-08-22T15:12:00Z">
          <w:pPr>
            <w:spacing w:before="100" w:beforeAutospacing="1" w:after="100" w:afterAutospacing="1" w:line="240" w:lineRule="auto"/>
          </w:pPr>
        </w:pPrChange>
      </w:pPr>
      <w:ins w:id="4" w:author="Brie McMahon" w:date="2025-08-21T13:41:00Z" w16du:dateUtc="2025-08-21T12:41:00Z">
        <w:r>
          <w:rPr>
            <w:rFonts w:ascii="Times New Roman" w:eastAsia="Times New Roman" w:hAnsi="Times New Roman" w:cs="Times New Roman"/>
            <w:b/>
            <w:bCs/>
            <w:kern w:val="0"/>
            <w:sz w:val="36"/>
            <w:szCs w:val="36"/>
            <w:lang w:eastAsia="en-GB"/>
            <w14:ligatures w14:val="none"/>
          </w:rPr>
          <w:t>OS development</w:t>
        </w:r>
      </w:ins>
    </w:p>
    <w:p w14:paraId="7A2C496B" w14:textId="09499122" w:rsidR="001D3371" w:rsidRDefault="001D3371" w:rsidP="001D3371">
      <w:pPr>
        <w:spacing w:before="100" w:beforeAutospacing="1" w:after="100" w:afterAutospacing="1" w:line="240" w:lineRule="auto"/>
        <w:rPr>
          <w:ins w:id="5" w:author="Brie McMahon" w:date="2025-08-21T13:40:00Z" w16du:dateUtc="2025-08-21T12:40:00Z"/>
          <w:rFonts w:ascii="Times New Roman" w:eastAsia="Times New Roman" w:hAnsi="Times New Roman" w:cs="Times New Roman"/>
          <w:i/>
          <w:iCs/>
          <w:kern w:val="0"/>
          <w:lang w:eastAsia="en-GB"/>
          <w14:ligatures w14:val="none"/>
        </w:rPr>
      </w:pPr>
      <w:ins w:id="6" w:author="Brie McMahon" w:date="2025-08-21T13:35:00Z" w16du:dateUtc="2025-08-21T12:35:00Z">
        <w:r>
          <w:rPr>
            <w:rFonts w:ascii="Times New Roman" w:eastAsia="Times New Roman" w:hAnsi="Times New Roman" w:cs="Times New Roman"/>
            <w:i/>
            <w:iCs/>
            <w:kern w:val="0"/>
            <w:lang w:eastAsia="en-GB"/>
            <w14:ligatures w14:val="none"/>
          </w:rPr>
          <w:t xml:space="preserve">The following survey looks across </w:t>
        </w:r>
        <w:proofErr w:type="gramStart"/>
        <w:r>
          <w:rPr>
            <w:rFonts w:ascii="Times New Roman" w:eastAsia="Times New Roman" w:hAnsi="Times New Roman" w:cs="Times New Roman"/>
            <w:i/>
            <w:iCs/>
            <w:kern w:val="0"/>
            <w:lang w:eastAsia="en-GB"/>
            <w14:ligatures w14:val="none"/>
          </w:rPr>
          <w:t>a number of</w:t>
        </w:r>
        <w:proofErr w:type="gramEnd"/>
        <w:r>
          <w:rPr>
            <w:rFonts w:ascii="Times New Roman" w:eastAsia="Times New Roman" w:hAnsi="Times New Roman" w:cs="Times New Roman"/>
            <w:i/>
            <w:iCs/>
            <w:kern w:val="0"/>
            <w:lang w:eastAsia="en-GB"/>
            <w14:ligatures w14:val="none"/>
          </w:rPr>
          <w:t xml:space="preserve"> operational areas of ASI</w:t>
        </w:r>
      </w:ins>
      <w:ins w:id="7" w:author="Brie McMahon" w:date="2025-08-21T13:36:00Z" w16du:dateUtc="2025-08-21T12:36:00Z">
        <w:r>
          <w:rPr>
            <w:rFonts w:ascii="Times New Roman" w:eastAsia="Times New Roman" w:hAnsi="Times New Roman" w:cs="Times New Roman"/>
            <w:i/>
            <w:iCs/>
            <w:kern w:val="0"/>
            <w:lang w:eastAsia="en-GB"/>
            <w14:ligatures w14:val="none"/>
          </w:rPr>
          <w:t>. The intention is</w:t>
        </w:r>
      </w:ins>
      <w:ins w:id="8" w:author="Brie McMahon" w:date="2025-08-21T13:35:00Z" w16du:dateUtc="2025-08-21T12:35:00Z">
        <w:r>
          <w:rPr>
            <w:rFonts w:ascii="Times New Roman" w:eastAsia="Times New Roman" w:hAnsi="Times New Roman" w:cs="Times New Roman"/>
            <w:i/>
            <w:iCs/>
            <w:kern w:val="0"/>
            <w:lang w:eastAsia="en-GB"/>
            <w14:ligatures w14:val="none"/>
          </w:rPr>
          <w:t xml:space="preserve"> to determine if </w:t>
        </w:r>
      </w:ins>
      <w:ins w:id="9" w:author="Brie McMahon" w:date="2025-08-21T13:36:00Z" w16du:dateUtc="2025-08-21T12:36:00Z">
        <w:r>
          <w:rPr>
            <w:rFonts w:ascii="Times New Roman" w:eastAsia="Times New Roman" w:hAnsi="Times New Roman" w:cs="Times New Roman"/>
            <w:i/>
            <w:iCs/>
            <w:kern w:val="0"/>
            <w:lang w:eastAsia="en-GB"/>
            <w14:ligatures w14:val="none"/>
          </w:rPr>
          <w:t xml:space="preserve">these areas remain a top priority </w:t>
        </w:r>
      </w:ins>
      <w:ins w:id="10" w:author="Brie McMahon" w:date="2025-08-21T13:38:00Z" w16du:dateUtc="2025-08-21T12:38:00Z">
        <w:r>
          <w:rPr>
            <w:rFonts w:ascii="Times New Roman" w:eastAsia="Times New Roman" w:hAnsi="Times New Roman" w:cs="Times New Roman"/>
            <w:i/>
            <w:iCs/>
            <w:kern w:val="0"/>
            <w:lang w:eastAsia="en-GB"/>
            <w14:ligatures w14:val="none"/>
          </w:rPr>
          <w:t>for de</w:t>
        </w:r>
      </w:ins>
      <w:ins w:id="11" w:author="Brie McMahon" w:date="2025-08-21T13:39:00Z" w16du:dateUtc="2025-08-21T12:39:00Z">
        <w:r>
          <w:rPr>
            <w:rFonts w:ascii="Times New Roman" w:eastAsia="Times New Roman" w:hAnsi="Times New Roman" w:cs="Times New Roman"/>
            <w:i/>
            <w:iCs/>
            <w:kern w:val="0"/>
            <w:lang w:eastAsia="en-GB"/>
            <w14:ligatures w14:val="none"/>
          </w:rPr>
          <w:t xml:space="preserve">velopment </w:t>
        </w:r>
      </w:ins>
      <w:ins w:id="12" w:author="Brie McMahon" w:date="2025-08-21T13:36:00Z" w16du:dateUtc="2025-08-21T12:36:00Z">
        <w:r>
          <w:rPr>
            <w:rFonts w:ascii="Times New Roman" w:eastAsia="Times New Roman" w:hAnsi="Times New Roman" w:cs="Times New Roman"/>
            <w:i/>
            <w:iCs/>
            <w:kern w:val="0"/>
            <w:lang w:eastAsia="en-GB"/>
            <w14:ligatures w14:val="none"/>
          </w:rPr>
          <w:t>by those in the business and if</w:t>
        </w:r>
      </w:ins>
      <w:ins w:id="13" w:author="Brie McMahon" w:date="2025-08-21T13:37:00Z" w16du:dateUtc="2025-08-21T12:37:00Z">
        <w:r>
          <w:rPr>
            <w:rFonts w:ascii="Times New Roman" w:eastAsia="Times New Roman" w:hAnsi="Times New Roman" w:cs="Times New Roman"/>
            <w:i/>
            <w:iCs/>
            <w:kern w:val="0"/>
            <w:lang w:eastAsia="en-GB"/>
            <w14:ligatures w14:val="none"/>
          </w:rPr>
          <w:t xml:space="preserve"> </w:t>
        </w:r>
      </w:ins>
      <w:ins w:id="14" w:author="Brie McMahon" w:date="2025-08-21T13:35:00Z" w16du:dateUtc="2025-08-21T12:35:00Z">
        <w:r>
          <w:rPr>
            <w:rFonts w:ascii="Times New Roman" w:eastAsia="Times New Roman" w:hAnsi="Times New Roman" w:cs="Times New Roman"/>
            <w:i/>
            <w:iCs/>
            <w:kern w:val="0"/>
            <w:lang w:eastAsia="en-GB"/>
            <w14:ligatures w14:val="none"/>
          </w:rPr>
          <w:t xml:space="preserve">further development of </w:t>
        </w:r>
      </w:ins>
      <w:ins w:id="15" w:author="Brie McMahon" w:date="2025-08-21T13:41:00Z" w16du:dateUtc="2025-08-21T12:41:00Z">
        <w:r>
          <w:rPr>
            <w:rFonts w:ascii="Times New Roman" w:eastAsia="Times New Roman" w:hAnsi="Times New Roman" w:cs="Times New Roman"/>
            <w:i/>
            <w:iCs/>
            <w:kern w:val="0"/>
            <w:lang w:eastAsia="en-GB"/>
            <w14:ligatures w14:val="none"/>
          </w:rPr>
          <w:t>the</w:t>
        </w:r>
      </w:ins>
      <w:ins w:id="16" w:author="Brie McMahon" w:date="2025-08-21T13:35:00Z" w16du:dateUtc="2025-08-21T12:35:00Z">
        <w:r>
          <w:rPr>
            <w:rFonts w:ascii="Times New Roman" w:eastAsia="Times New Roman" w:hAnsi="Times New Roman" w:cs="Times New Roman"/>
            <w:i/>
            <w:iCs/>
            <w:kern w:val="0"/>
            <w:lang w:eastAsia="en-GB"/>
            <w14:ligatures w14:val="none"/>
          </w:rPr>
          <w:t xml:space="preserve"> </w:t>
        </w:r>
      </w:ins>
      <w:ins w:id="17" w:author="Brie McMahon" w:date="2025-08-21T13:41:00Z" w16du:dateUtc="2025-08-21T12:41:00Z">
        <w:r>
          <w:rPr>
            <w:rFonts w:ascii="Times New Roman" w:eastAsia="Times New Roman" w:hAnsi="Times New Roman" w:cs="Times New Roman"/>
            <w:i/>
            <w:iCs/>
            <w:kern w:val="0"/>
            <w:lang w:eastAsia="en-GB"/>
            <w14:ligatures w14:val="none"/>
          </w:rPr>
          <w:t>Operating System (OS)</w:t>
        </w:r>
      </w:ins>
      <w:ins w:id="18" w:author="Brie McMahon" w:date="2025-08-21T13:35:00Z" w16du:dateUtc="2025-08-21T12:35:00Z">
        <w:r>
          <w:rPr>
            <w:rFonts w:ascii="Times New Roman" w:eastAsia="Times New Roman" w:hAnsi="Times New Roman" w:cs="Times New Roman"/>
            <w:i/>
            <w:iCs/>
            <w:kern w:val="0"/>
            <w:lang w:eastAsia="en-GB"/>
            <w14:ligatures w14:val="none"/>
          </w:rPr>
          <w:t xml:space="preserve"> could help improve efficiencies</w:t>
        </w:r>
      </w:ins>
      <w:ins w:id="19" w:author="Brie McMahon" w:date="2025-08-21T13:36:00Z" w16du:dateUtc="2025-08-21T12:36:00Z">
        <w:r>
          <w:rPr>
            <w:rFonts w:ascii="Times New Roman" w:eastAsia="Times New Roman" w:hAnsi="Times New Roman" w:cs="Times New Roman"/>
            <w:i/>
            <w:iCs/>
            <w:kern w:val="0"/>
            <w:lang w:eastAsia="en-GB"/>
            <w14:ligatures w14:val="none"/>
          </w:rPr>
          <w:t xml:space="preserve">. </w:t>
        </w:r>
      </w:ins>
      <w:ins w:id="20" w:author="Brie McMahon" w:date="2025-08-21T13:39:00Z" w16du:dateUtc="2025-08-21T12:39:00Z">
        <w:r>
          <w:rPr>
            <w:rFonts w:ascii="Times New Roman" w:eastAsia="Times New Roman" w:hAnsi="Times New Roman" w:cs="Times New Roman"/>
            <w:i/>
            <w:iCs/>
            <w:kern w:val="0"/>
            <w:lang w:eastAsia="en-GB"/>
            <w14:ligatures w14:val="none"/>
          </w:rPr>
          <w:t xml:space="preserve">We are also interested to hear other ideas and priorities from you. How can the OS better help you in your </w:t>
        </w:r>
      </w:ins>
      <w:ins w:id="21" w:author="Brie McMahon" w:date="2025-08-21T13:40:00Z" w16du:dateUtc="2025-08-21T12:40:00Z">
        <w:r>
          <w:rPr>
            <w:rFonts w:ascii="Times New Roman" w:eastAsia="Times New Roman" w:hAnsi="Times New Roman" w:cs="Times New Roman"/>
            <w:i/>
            <w:iCs/>
            <w:kern w:val="0"/>
            <w:lang w:eastAsia="en-GB"/>
            <w14:ligatures w14:val="none"/>
          </w:rPr>
          <w:t>day-to-day</w:t>
        </w:r>
      </w:ins>
      <w:ins w:id="22" w:author="Brie McMahon" w:date="2025-08-21T13:39:00Z" w16du:dateUtc="2025-08-21T12:39:00Z">
        <w:r>
          <w:rPr>
            <w:rFonts w:ascii="Times New Roman" w:eastAsia="Times New Roman" w:hAnsi="Times New Roman" w:cs="Times New Roman"/>
            <w:i/>
            <w:iCs/>
            <w:kern w:val="0"/>
            <w:lang w:eastAsia="en-GB"/>
            <w14:ligatures w14:val="none"/>
          </w:rPr>
          <w:t xml:space="preserve"> work? How can we improve the system to support you do your jobs effectively? </w:t>
        </w:r>
      </w:ins>
    </w:p>
    <w:p w14:paraId="3B8480E1" w14:textId="30DA9729" w:rsidR="001D3371" w:rsidRPr="001D3371" w:rsidRDefault="001D3371" w:rsidP="001D3371">
      <w:pPr>
        <w:spacing w:before="100" w:beforeAutospacing="1" w:after="100" w:afterAutospacing="1" w:line="240" w:lineRule="auto"/>
        <w:rPr>
          <w:ins w:id="23" w:author="Brie McMahon" w:date="2025-08-21T13:34:00Z" w16du:dateUtc="2025-08-21T12:34:00Z"/>
          <w:rFonts w:ascii="Times New Roman" w:eastAsia="Times New Roman" w:hAnsi="Times New Roman" w:cs="Times New Roman"/>
          <w:kern w:val="0"/>
          <w:lang w:eastAsia="en-GB"/>
          <w14:ligatures w14:val="none"/>
          <w:rPrChange w:id="24" w:author="Brie McMahon" w:date="2025-08-21T13:40:00Z" w16du:dateUtc="2025-08-21T12:40:00Z">
            <w:rPr>
              <w:ins w:id="25" w:author="Brie McMahon" w:date="2025-08-21T13:34:00Z" w16du:dateUtc="2025-08-21T12:34:00Z"/>
              <w:rFonts w:ascii="Times New Roman" w:eastAsia="Times New Roman" w:hAnsi="Times New Roman" w:cs="Times New Roman"/>
              <w:b/>
              <w:bCs/>
              <w:kern w:val="0"/>
              <w:sz w:val="36"/>
              <w:szCs w:val="36"/>
              <w:lang w:eastAsia="en-GB"/>
              <w14:ligatures w14:val="none"/>
            </w:rPr>
          </w:rPrChange>
        </w:rPr>
        <w:pPrChange w:id="26" w:author="Brie McMahon" w:date="2025-08-21T13:40:00Z" w16du:dateUtc="2025-08-21T12:40:00Z">
          <w:pPr>
            <w:spacing w:before="100" w:beforeAutospacing="1" w:after="100" w:afterAutospacing="1" w:line="240" w:lineRule="auto"/>
            <w:outlineLvl w:val="1"/>
          </w:pPr>
        </w:pPrChange>
      </w:pPr>
      <w:ins w:id="27" w:author="Brie McMahon" w:date="2025-08-21T13:40:00Z" w16du:dateUtc="2025-08-21T12:40:00Z">
        <w:r>
          <w:rPr>
            <w:rFonts w:ascii="Times New Roman" w:eastAsia="Times New Roman" w:hAnsi="Times New Roman" w:cs="Times New Roman"/>
            <w:i/>
            <w:iCs/>
            <w:kern w:val="0"/>
            <w:lang w:eastAsia="en-GB"/>
            <w14:ligatures w14:val="none"/>
          </w:rPr>
          <w:t xml:space="preserve">Please take the time to complete the survey questions fully. All feedback will be discussed with the ET and will </w:t>
        </w:r>
        <w:proofErr w:type="spellStart"/>
        <w:r>
          <w:rPr>
            <w:rFonts w:ascii="Times New Roman" w:eastAsia="Times New Roman" w:hAnsi="Times New Roman" w:cs="Times New Roman"/>
            <w:i/>
            <w:iCs/>
            <w:kern w:val="0"/>
            <w:lang w:eastAsia="en-GB"/>
            <w14:ligatures w14:val="none"/>
          </w:rPr>
          <w:t>by</w:t>
        </w:r>
        <w:proofErr w:type="spellEnd"/>
        <w:r>
          <w:rPr>
            <w:rFonts w:ascii="Times New Roman" w:eastAsia="Times New Roman" w:hAnsi="Times New Roman" w:cs="Times New Roman"/>
            <w:i/>
            <w:iCs/>
            <w:kern w:val="0"/>
            <w:lang w:eastAsia="en-GB"/>
            <w14:ligatures w14:val="none"/>
          </w:rPr>
          <w:t xml:space="preserve"> used to inform further OS development plans. </w:t>
        </w:r>
      </w:ins>
    </w:p>
    <w:p w14:paraId="1E163AFF" w14:textId="6A373998" w:rsidR="004D2B15" w:rsidRPr="004D2B15" w:rsidRDefault="004D2B15" w:rsidP="004D2B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del w:id="28" w:author="Brie McMahon" w:date="2025-08-21T13:40:00Z" w16du:dateUtc="2025-08-21T12:40:00Z">
        <w:r w:rsidRPr="004D2B15" w:rsidDel="001D3371">
          <w:rPr>
            <w:rFonts w:ascii="Times New Roman" w:eastAsia="Times New Roman" w:hAnsi="Times New Roman" w:cs="Times New Roman"/>
            <w:b/>
            <w:bCs/>
            <w:kern w:val="0"/>
            <w:sz w:val="36"/>
            <w:szCs w:val="36"/>
            <w:lang w:eastAsia="en-GB"/>
            <w14:ligatures w14:val="none"/>
          </w:rPr>
          <w:delText xml:space="preserve">Survey 1: Making Every Hour Count </w:delText>
        </w:r>
        <w:r w:rsidR="00A15577" w:rsidDel="001D3371">
          <w:rPr>
            <w:rFonts w:ascii="Times New Roman" w:eastAsia="Times New Roman" w:hAnsi="Times New Roman" w:cs="Times New Roman"/>
            <w:b/>
            <w:bCs/>
            <w:kern w:val="0"/>
            <w:sz w:val="36"/>
            <w:szCs w:val="36"/>
            <w:lang w:eastAsia="en-GB"/>
            <w14:ligatures w14:val="none"/>
          </w:rPr>
          <w:delText>-</w:delText>
        </w:r>
        <w:r w:rsidRPr="004D2B15" w:rsidDel="001D3371">
          <w:rPr>
            <w:rFonts w:ascii="Times New Roman" w:eastAsia="Times New Roman" w:hAnsi="Times New Roman" w:cs="Times New Roman"/>
            <w:b/>
            <w:bCs/>
            <w:kern w:val="0"/>
            <w:sz w:val="36"/>
            <w:szCs w:val="36"/>
            <w:lang w:eastAsia="en-GB"/>
            <w14:ligatures w14:val="none"/>
          </w:rPr>
          <w:delText xml:space="preserve"> </w:delText>
        </w:r>
      </w:del>
      <w:r w:rsidRPr="004D2B15">
        <w:rPr>
          <w:rFonts w:ascii="Times New Roman" w:eastAsia="Times New Roman" w:hAnsi="Times New Roman" w:cs="Times New Roman"/>
          <w:b/>
          <w:bCs/>
          <w:kern w:val="0"/>
          <w:sz w:val="36"/>
          <w:szCs w:val="36"/>
          <w:lang w:eastAsia="en-GB"/>
          <w14:ligatures w14:val="none"/>
        </w:rPr>
        <w:t>Time Recording</w:t>
      </w:r>
    </w:p>
    <w:p w14:paraId="55E20F38" w14:textId="75263734" w:rsidR="004D2B15" w:rsidRPr="004D2B15" w:rsidDel="001D3371" w:rsidRDefault="004D2B15" w:rsidP="004D2B15">
      <w:pPr>
        <w:spacing w:before="100" w:beforeAutospacing="1" w:after="100" w:afterAutospacing="1" w:line="240" w:lineRule="auto"/>
        <w:rPr>
          <w:del w:id="29" w:author="Brie McMahon" w:date="2025-08-21T13:40:00Z" w16du:dateUtc="2025-08-21T12:40:00Z"/>
          <w:rFonts w:ascii="Times New Roman" w:eastAsia="Times New Roman" w:hAnsi="Times New Roman" w:cs="Times New Roman"/>
          <w:kern w:val="0"/>
          <w:lang w:eastAsia="en-GB"/>
          <w14:ligatures w14:val="none"/>
        </w:rPr>
      </w:pPr>
      <w:del w:id="30" w:author="Brie McMahon" w:date="2025-08-21T13:40:00Z" w16du:dateUtc="2025-08-21T12:40:00Z">
        <w:r w:rsidRPr="004D2B15" w:rsidDel="001D3371">
          <w:rPr>
            <w:rFonts w:ascii="Times New Roman" w:eastAsia="Times New Roman" w:hAnsi="Times New Roman" w:cs="Times New Roman"/>
            <w:i/>
            <w:iCs/>
            <w:kern w:val="0"/>
            <w:lang w:eastAsia="en-GB"/>
            <w14:ligatures w14:val="none"/>
          </w:rPr>
          <w:delText xml:space="preserve">We’re reviewing how time is recorded across ASI. Your responses will help us improve accuracy, streamline admin, and ensure efforts across all roles are recognised </w:delText>
        </w:r>
        <w:r w:rsidR="00AD4C0A" w:rsidDel="001D3371">
          <w:rPr>
            <w:rFonts w:ascii="Times New Roman" w:eastAsia="Times New Roman" w:hAnsi="Times New Roman" w:cs="Times New Roman"/>
            <w:i/>
            <w:iCs/>
            <w:kern w:val="0"/>
            <w:lang w:eastAsia="en-GB"/>
            <w14:ligatures w14:val="none"/>
          </w:rPr>
          <w:delText>-</w:delText>
        </w:r>
        <w:r w:rsidRPr="004D2B15" w:rsidDel="001D3371">
          <w:rPr>
            <w:rFonts w:ascii="Times New Roman" w:eastAsia="Times New Roman" w:hAnsi="Times New Roman" w:cs="Times New Roman"/>
            <w:i/>
            <w:iCs/>
            <w:kern w:val="0"/>
            <w:lang w:eastAsia="en-GB"/>
            <w14:ligatures w14:val="none"/>
          </w:rPr>
          <w:delText xml:space="preserve"> project-based or not.</w:delText>
        </w:r>
      </w:del>
    </w:p>
    <w:p w14:paraId="5C6EB53A" w14:textId="77777777" w:rsidR="004D2B15" w:rsidRPr="004D2B15" w:rsidRDefault="004D2B15"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b/>
          <w:bCs/>
          <w:kern w:val="0"/>
          <w:lang w:eastAsia="en-GB"/>
          <w14:ligatures w14:val="none"/>
        </w:rPr>
        <w:t>1. What type of activities do you currently record in the OS?</w:t>
      </w:r>
    </w:p>
    <w:p w14:paraId="1E2B62C4" w14:textId="77777777" w:rsidR="004D2B15" w:rsidRPr="004D2B15" w:rsidRDefault="004D2B15"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Project work</w:t>
      </w:r>
    </w:p>
    <w:p w14:paraId="0178B3E0" w14:textId="77777777" w:rsidR="004D2B15" w:rsidRPr="004D2B15" w:rsidRDefault="004D2B15"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Internal meetings</w:t>
      </w:r>
    </w:p>
    <w:p w14:paraId="0E995479" w14:textId="77777777" w:rsidR="004D2B15" w:rsidRPr="004D2B15" w:rsidRDefault="004D2B15"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Training and development</w:t>
      </w:r>
    </w:p>
    <w:p w14:paraId="2B4A4CFF" w14:textId="77777777" w:rsidR="004D2B15" w:rsidRDefault="004D2B15"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Business development</w:t>
      </w:r>
    </w:p>
    <w:p w14:paraId="457EA9EC" w14:textId="5AF4C278" w:rsidR="00667F82" w:rsidRDefault="00667F82"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Governance &amp; Stability</w:t>
      </w:r>
    </w:p>
    <w:p w14:paraId="34C2E83D" w14:textId="31EC8D48" w:rsidR="00667F82" w:rsidRPr="004D2B15" w:rsidRDefault="00667F82"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Economic development</w:t>
      </w:r>
    </w:p>
    <w:p w14:paraId="5C78A9F7" w14:textId="77777777" w:rsidR="004D2B15" w:rsidRPr="004D2B15" w:rsidRDefault="004D2B15"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Admin / non-billable work</w:t>
      </w:r>
    </w:p>
    <w:p w14:paraId="1C1D4A54" w14:textId="77777777" w:rsidR="004D2B15" w:rsidRPr="004D2B15" w:rsidRDefault="004D2B15" w:rsidP="004D2B1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Other (please specify): ___________</w:t>
      </w:r>
    </w:p>
    <w:p w14:paraId="2AB92F5D" w14:textId="77777777" w:rsidR="004D2B15" w:rsidRPr="004D2B15" w:rsidRDefault="004D2B15"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b/>
          <w:bCs/>
          <w:kern w:val="0"/>
          <w:lang w:eastAsia="en-GB"/>
          <w14:ligatures w14:val="none"/>
        </w:rPr>
        <w:t>2. Do you feel your current time entries accurately reflect your daily work?</w:t>
      </w:r>
    </w:p>
    <w:p w14:paraId="1D5ADB21" w14:textId="77777777" w:rsidR="004D2B15" w:rsidRPr="004D2B15" w:rsidRDefault="004D2B15" w:rsidP="004D2B1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Yes</w:t>
      </w:r>
    </w:p>
    <w:p w14:paraId="41953A62" w14:textId="77777777" w:rsidR="004D2B15" w:rsidRPr="004D2B15" w:rsidRDefault="004D2B15" w:rsidP="004D2B1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No</w:t>
      </w:r>
    </w:p>
    <w:p w14:paraId="14EDA0B0" w14:textId="77777777" w:rsidR="004D2B15" w:rsidRPr="004D2B15" w:rsidRDefault="004D2B15" w:rsidP="004D2B1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Partially</w:t>
      </w:r>
    </w:p>
    <w:p w14:paraId="7B3A46AB" w14:textId="77777777" w:rsidR="004D2B15" w:rsidRPr="004D2B15" w:rsidRDefault="004D2B15"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b/>
          <w:bCs/>
          <w:kern w:val="0"/>
          <w:lang w:eastAsia="en-GB"/>
          <w14:ligatures w14:val="none"/>
        </w:rPr>
        <w:t>3. On a scale of 1–5, how confident are you that you’re using the correct time codes?</w:t>
      </w:r>
      <w:r w:rsidRPr="004D2B15">
        <w:rPr>
          <w:rFonts w:ascii="Times New Roman" w:eastAsia="Times New Roman" w:hAnsi="Times New Roman" w:cs="Times New Roman"/>
          <w:kern w:val="0"/>
          <w:lang w:eastAsia="en-GB"/>
          <w14:ligatures w14:val="none"/>
        </w:rPr>
        <w:br/>
        <w:t>(1 = Not confident, 5 = Very confident): ___</w:t>
      </w:r>
    </w:p>
    <w:p w14:paraId="31427B14" w14:textId="5C9FD629" w:rsidR="004D2B15" w:rsidRPr="004D2B15" w:rsidDel="001D3371" w:rsidRDefault="004D2B15" w:rsidP="008A27F6">
      <w:pPr>
        <w:spacing w:before="100" w:beforeAutospacing="1" w:after="100" w:afterAutospacing="1" w:line="240" w:lineRule="auto"/>
        <w:rPr>
          <w:moveFrom w:id="31" w:author="Brie McMahon" w:date="2025-08-21T13:42:00Z" w16du:dateUtc="2025-08-21T12:42:00Z"/>
          <w:rFonts w:ascii="Times New Roman" w:eastAsia="Times New Roman" w:hAnsi="Times New Roman" w:cs="Times New Roman"/>
          <w:kern w:val="0"/>
          <w:lang w:eastAsia="en-GB"/>
          <w14:ligatures w14:val="none"/>
        </w:rPr>
      </w:pPr>
      <w:moveFromRangeStart w:id="32" w:author="Brie McMahon" w:date="2025-08-21T13:42:00Z" w:name="move206676192"/>
      <w:moveFrom w:id="33" w:author="Brie McMahon" w:date="2025-08-21T13:42:00Z" w16du:dateUtc="2025-08-21T12:42:00Z">
        <w:r w:rsidRPr="004D2B15" w:rsidDel="001D3371">
          <w:rPr>
            <w:rFonts w:ascii="Times New Roman" w:eastAsia="Times New Roman" w:hAnsi="Times New Roman" w:cs="Times New Roman"/>
            <w:b/>
            <w:bCs/>
            <w:kern w:val="0"/>
            <w:lang w:eastAsia="en-GB"/>
            <w14:ligatures w14:val="none"/>
          </w:rPr>
          <w:t>4. What improvements would help you record your time more accurately?</w:t>
        </w:r>
      </w:moveFrom>
    </w:p>
    <w:moveFromRangeEnd w:id="32"/>
    <w:p w14:paraId="24E5360F" w14:textId="651E0D27" w:rsidR="001D3371" w:rsidRDefault="009C04FC" w:rsidP="001D3371">
      <w:pPr>
        <w:spacing w:before="100" w:beforeAutospacing="1" w:after="100" w:afterAutospacing="1" w:line="240" w:lineRule="auto"/>
        <w:rPr>
          <w:ins w:id="34" w:author="Brie McMahon" w:date="2025-08-21T13:43:00Z" w16du:dateUtc="2025-08-21T12:43:00Z"/>
          <w:rFonts w:ascii="Times New Roman" w:eastAsia="Times New Roman" w:hAnsi="Times New Roman" w:cs="Times New Roman"/>
          <w:b/>
          <w:bCs/>
          <w:kern w:val="0"/>
          <w:lang w:eastAsia="en-GB"/>
          <w14:ligatures w14:val="none"/>
        </w:rPr>
      </w:pPr>
      <w:ins w:id="35" w:author="Brie McMahon" w:date="2025-08-21T13:44:00Z" w16du:dateUtc="2025-08-21T12:44:00Z">
        <w:r>
          <w:rPr>
            <w:rFonts w:ascii="Times New Roman" w:eastAsia="Times New Roman" w:hAnsi="Times New Roman" w:cs="Times New Roman"/>
            <w:b/>
            <w:bCs/>
            <w:kern w:val="0"/>
            <w:lang w:eastAsia="en-GB"/>
            <w14:ligatures w14:val="none"/>
          </w:rPr>
          <w:t>4</w:t>
        </w:r>
      </w:ins>
      <w:del w:id="36" w:author="Brie McMahon" w:date="2025-08-21T13:44:00Z" w16du:dateUtc="2025-08-21T12:44:00Z">
        <w:r w:rsidR="004D2B15" w:rsidRPr="004D2B15" w:rsidDel="009C04FC">
          <w:rPr>
            <w:rFonts w:ascii="Times New Roman" w:eastAsia="Times New Roman" w:hAnsi="Times New Roman" w:cs="Times New Roman"/>
            <w:b/>
            <w:bCs/>
            <w:kern w:val="0"/>
            <w:lang w:eastAsia="en-GB"/>
            <w14:ligatures w14:val="none"/>
          </w:rPr>
          <w:delText>5</w:delText>
        </w:r>
      </w:del>
      <w:r w:rsidR="004D2B15" w:rsidRPr="004D2B15">
        <w:rPr>
          <w:rFonts w:ascii="Times New Roman" w:eastAsia="Times New Roman" w:hAnsi="Times New Roman" w:cs="Times New Roman"/>
          <w:b/>
          <w:bCs/>
          <w:kern w:val="0"/>
          <w:lang w:eastAsia="en-GB"/>
          <w14:ligatures w14:val="none"/>
        </w:rPr>
        <w:t xml:space="preserve">. </w:t>
      </w:r>
      <w:ins w:id="37" w:author="Brie McMahon" w:date="2025-08-21T13:43:00Z" w16du:dateUtc="2025-08-21T12:43:00Z">
        <w:r w:rsidR="001D3371">
          <w:rPr>
            <w:rFonts w:ascii="Times New Roman" w:eastAsia="Times New Roman" w:hAnsi="Times New Roman" w:cs="Times New Roman"/>
            <w:b/>
            <w:bCs/>
            <w:kern w:val="0"/>
            <w:lang w:eastAsia="en-GB"/>
            <w14:ligatures w14:val="none"/>
          </w:rPr>
          <w:t>When recording your time do you:</w:t>
        </w:r>
      </w:ins>
    </w:p>
    <w:p w14:paraId="49E9DBDD" w14:textId="77777777" w:rsidR="009C04FC" w:rsidRDefault="001D3371" w:rsidP="009C04FC">
      <w:pPr>
        <w:pStyle w:val="ListParagraph"/>
        <w:numPr>
          <w:ilvl w:val="0"/>
          <w:numId w:val="39"/>
        </w:numPr>
        <w:spacing w:before="100" w:beforeAutospacing="1" w:after="100" w:afterAutospacing="1" w:line="240" w:lineRule="auto"/>
        <w:rPr>
          <w:ins w:id="38" w:author="Brie McMahon" w:date="2025-08-21T13:44:00Z" w16du:dateUtc="2025-08-21T12:44:00Z"/>
          <w:rFonts w:ascii="Times New Roman" w:eastAsia="Times New Roman" w:hAnsi="Times New Roman" w:cs="Times New Roman"/>
          <w:b/>
          <w:bCs/>
          <w:kern w:val="0"/>
          <w:lang w:eastAsia="en-GB"/>
          <w14:ligatures w14:val="none"/>
        </w:rPr>
      </w:pPr>
      <w:ins w:id="39" w:author="Brie McMahon" w:date="2025-08-21T13:43:00Z" w16du:dateUtc="2025-08-21T12:43:00Z">
        <w:r w:rsidRPr="001D3371">
          <w:rPr>
            <w:rFonts w:ascii="Times New Roman" w:eastAsia="Times New Roman" w:hAnsi="Times New Roman" w:cs="Times New Roman"/>
            <w:b/>
            <w:bCs/>
            <w:kern w:val="0"/>
            <w:lang w:eastAsia="en-GB"/>
            <w14:ligatures w14:val="none"/>
            <w:rPrChange w:id="40" w:author="Brie McMahon" w:date="2025-08-21T13:44:00Z" w16du:dateUtc="2025-08-21T12:44:00Z">
              <w:rPr>
                <w:lang w:eastAsia="en-GB"/>
              </w:rPr>
            </w:rPrChange>
          </w:rPr>
          <w:t xml:space="preserve">Record </w:t>
        </w:r>
      </w:ins>
      <w:ins w:id="41" w:author="Brie McMahon" w:date="2025-08-21T13:42:00Z" w16du:dateUtc="2025-08-21T12:42:00Z">
        <w:r w:rsidRPr="001D3371">
          <w:rPr>
            <w:rFonts w:ascii="Times New Roman" w:eastAsia="Times New Roman" w:hAnsi="Times New Roman" w:cs="Times New Roman"/>
            <w:b/>
            <w:bCs/>
            <w:kern w:val="0"/>
            <w:lang w:eastAsia="en-GB"/>
            <w14:ligatures w14:val="none"/>
            <w:rPrChange w:id="42" w:author="Brie McMahon" w:date="2025-08-21T13:44:00Z" w16du:dateUtc="2025-08-21T12:44:00Z">
              <w:rPr>
                <w:lang w:eastAsia="en-GB"/>
              </w:rPr>
            </w:rPrChange>
          </w:rPr>
          <w:t>actual</w:t>
        </w:r>
      </w:ins>
      <w:ins w:id="43" w:author="Brie McMahon" w:date="2025-08-21T13:43:00Z" w16du:dateUtc="2025-08-21T12:43:00Z">
        <w:r w:rsidRPr="001D3371">
          <w:rPr>
            <w:rFonts w:ascii="Times New Roman" w:eastAsia="Times New Roman" w:hAnsi="Times New Roman" w:cs="Times New Roman"/>
            <w:b/>
            <w:bCs/>
            <w:kern w:val="0"/>
            <w:lang w:eastAsia="en-GB"/>
            <w14:ligatures w14:val="none"/>
            <w:rPrChange w:id="44" w:author="Brie McMahon" w:date="2025-08-21T13:44:00Z" w16du:dateUtc="2025-08-21T12:44:00Z">
              <w:rPr>
                <w:lang w:eastAsia="en-GB"/>
              </w:rPr>
            </w:rPrChange>
          </w:rPr>
          <w:t xml:space="preserve"> time worked</w:t>
        </w:r>
      </w:ins>
    </w:p>
    <w:p w14:paraId="14D358D5" w14:textId="77777777" w:rsidR="009C04FC" w:rsidRDefault="001D3371" w:rsidP="009C04FC">
      <w:pPr>
        <w:pStyle w:val="ListParagraph"/>
        <w:rPr>
          <w:ins w:id="45" w:author="Brie McMahon" w:date="2025-08-21T13:44:00Z" w16du:dateUtc="2025-08-21T12:44:00Z"/>
          <w:rFonts w:ascii="Times New Roman" w:eastAsia="Times New Roman" w:hAnsi="Times New Roman" w:cs="Times New Roman"/>
          <w:b/>
          <w:bCs/>
          <w:kern w:val="0"/>
          <w:lang w:eastAsia="en-GB"/>
          <w14:ligatures w14:val="none"/>
        </w:rPr>
      </w:pPr>
      <w:ins w:id="46" w:author="Brie McMahon" w:date="2025-08-21T13:43:00Z" w16du:dateUtc="2025-08-21T12:43:00Z">
        <w:r w:rsidRPr="009C04FC">
          <w:rPr>
            <w:rFonts w:ascii="Times New Roman" w:eastAsia="Times New Roman" w:hAnsi="Times New Roman" w:cs="Times New Roman"/>
            <w:b/>
            <w:bCs/>
            <w:kern w:val="0"/>
            <w:lang w:eastAsia="en-GB"/>
            <w14:ligatures w14:val="none"/>
            <w:rPrChange w:id="47" w:author="Brie McMahon" w:date="2025-08-21T13:44:00Z" w16du:dateUtc="2025-08-21T12:44:00Z">
              <w:rPr>
                <w:lang w:eastAsia="en-GB"/>
              </w:rPr>
            </w:rPrChange>
          </w:rPr>
          <w:t>Record only</w:t>
        </w:r>
      </w:ins>
      <w:ins w:id="48" w:author="Brie McMahon" w:date="2025-08-21T13:42:00Z" w16du:dateUtc="2025-08-21T12:42:00Z">
        <w:r w:rsidRPr="009C04FC">
          <w:rPr>
            <w:rFonts w:ascii="Times New Roman" w:eastAsia="Times New Roman" w:hAnsi="Times New Roman" w:cs="Times New Roman"/>
            <w:b/>
            <w:bCs/>
            <w:kern w:val="0"/>
            <w:lang w:eastAsia="en-GB"/>
            <w14:ligatures w14:val="none"/>
            <w:rPrChange w:id="49" w:author="Brie McMahon" w:date="2025-08-21T13:44:00Z" w16du:dateUtc="2025-08-21T12:44:00Z">
              <w:rPr>
                <w:lang w:eastAsia="en-GB"/>
              </w:rPr>
            </w:rPrChange>
          </w:rPr>
          <w:t xml:space="preserve"> contract</w:t>
        </w:r>
      </w:ins>
      <w:ins w:id="50" w:author="Brie McMahon" w:date="2025-08-21T13:43:00Z" w16du:dateUtc="2025-08-21T12:43:00Z">
        <w:r w:rsidRPr="009C04FC">
          <w:rPr>
            <w:rFonts w:ascii="Times New Roman" w:eastAsia="Times New Roman" w:hAnsi="Times New Roman" w:cs="Times New Roman"/>
            <w:b/>
            <w:bCs/>
            <w:kern w:val="0"/>
            <w:lang w:eastAsia="en-GB"/>
            <w14:ligatures w14:val="none"/>
            <w:rPrChange w:id="51" w:author="Brie McMahon" w:date="2025-08-21T13:44:00Z" w16du:dateUtc="2025-08-21T12:44:00Z">
              <w:rPr>
                <w:lang w:eastAsia="en-GB"/>
              </w:rPr>
            </w:rPrChange>
          </w:rPr>
          <w:t>ual time</w:t>
        </w:r>
      </w:ins>
    </w:p>
    <w:p w14:paraId="5E7870A7" w14:textId="51466667" w:rsidR="004D2B15" w:rsidRPr="009C04FC" w:rsidDel="001D3371" w:rsidRDefault="001D3371" w:rsidP="009C04FC">
      <w:pPr>
        <w:pStyle w:val="ListParagraph"/>
        <w:numPr>
          <w:ilvl w:val="0"/>
          <w:numId w:val="39"/>
        </w:numPr>
        <w:spacing w:before="100" w:beforeAutospacing="1" w:after="100" w:afterAutospacing="1" w:line="240" w:lineRule="auto"/>
        <w:rPr>
          <w:del w:id="52" w:author="Brie McMahon" w:date="2025-08-21T13:42:00Z" w16du:dateUtc="2025-08-21T12:42:00Z"/>
          <w:rFonts w:ascii="Times New Roman" w:eastAsia="Times New Roman" w:hAnsi="Times New Roman" w:cs="Times New Roman"/>
          <w:b/>
          <w:bCs/>
          <w:kern w:val="0"/>
          <w:lang w:eastAsia="en-GB"/>
          <w14:ligatures w14:val="none"/>
          <w:rPrChange w:id="53" w:author="Brie McMahon" w:date="2025-08-21T13:44:00Z" w16du:dateUtc="2025-08-21T12:44:00Z">
            <w:rPr>
              <w:del w:id="54" w:author="Brie McMahon" w:date="2025-08-21T13:42:00Z" w16du:dateUtc="2025-08-21T12:42:00Z"/>
              <w:lang w:eastAsia="en-GB"/>
            </w:rPr>
          </w:rPrChange>
        </w:rPr>
        <w:pPrChange w:id="55" w:author="Brie McMahon" w:date="2025-08-21T13:44:00Z" w16du:dateUtc="2025-08-21T12:44:00Z">
          <w:pPr>
            <w:spacing w:before="100" w:beforeAutospacing="1" w:after="100" w:afterAutospacing="1" w:line="240" w:lineRule="auto"/>
          </w:pPr>
        </w:pPrChange>
      </w:pPr>
      <w:ins w:id="56" w:author="Brie McMahon" w:date="2025-08-21T13:43:00Z" w16du:dateUtc="2025-08-21T12:43:00Z">
        <w:r w:rsidRPr="009C04FC">
          <w:rPr>
            <w:rFonts w:ascii="Times New Roman" w:eastAsia="Times New Roman" w:hAnsi="Times New Roman" w:cs="Times New Roman"/>
            <w:b/>
            <w:bCs/>
            <w:kern w:val="0"/>
            <w:lang w:eastAsia="en-GB"/>
            <w14:ligatures w14:val="none"/>
            <w:rPrChange w:id="57" w:author="Brie McMahon" w:date="2025-08-21T13:44:00Z" w16du:dateUtc="2025-08-21T12:44:00Z">
              <w:rPr>
                <w:lang w:eastAsia="en-GB"/>
              </w:rPr>
            </w:rPrChange>
          </w:rPr>
          <w:t>Record only time which is billable to the client</w:t>
        </w:r>
      </w:ins>
      <w:del w:id="58" w:author="Brie McMahon" w:date="2025-08-21T13:42:00Z" w16du:dateUtc="2025-08-21T12:42:00Z">
        <w:r w:rsidR="004D2B15" w:rsidRPr="009C04FC" w:rsidDel="001D3371">
          <w:rPr>
            <w:rFonts w:ascii="Times New Roman" w:eastAsia="Times New Roman" w:hAnsi="Times New Roman" w:cs="Times New Roman"/>
            <w:b/>
            <w:bCs/>
            <w:kern w:val="0"/>
            <w:lang w:eastAsia="en-GB"/>
            <w14:ligatures w14:val="none"/>
            <w:rPrChange w:id="59" w:author="Brie McMahon" w:date="2025-08-21T13:44:00Z" w16du:dateUtc="2025-08-21T12:44:00Z">
              <w:rPr>
                <w:lang w:eastAsia="en-GB"/>
              </w:rPr>
            </w:rPrChange>
          </w:rPr>
          <w:delText>Would you be open to a short follow-up conversation if needed?</w:delText>
        </w:r>
      </w:del>
    </w:p>
    <w:p w14:paraId="06532878" w14:textId="77777777" w:rsidR="001D3371" w:rsidRDefault="001D3371" w:rsidP="009C04FC">
      <w:pPr>
        <w:pStyle w:val="ListParagraph"/>
        <w:rPr>
          <w:ins w:id="60" w:author="Brie McMahon" w:date="2025-08-21T13:42:00Z" w16du:dateUtc="2025-08-21T12:42:00Z"/>
          <w:lang w:eastAsia="en-GB"/>
        </w:rPr>
        <w:pPrChange w:id="61" w:author="Brie McMahon" w:date="2025-08-21T13:44:00Z" w16du:dateUtc="2025-08-21T12:44:00Z">
          <w:pPr>
            <w:spacing w:before="100" w:beforeAutospacing="1" w:after="100" w:afterAutospacing="1" w:line="240" w:lineRule="auto"/>
          </w:pPr>
        </w:pPrChange>
      </w:pPr>
    </w:p>
    <w:p w14:paraId="7785BC7E" w14:textId="67976AC0" w:rsidR="001D3371" w:rsidRDefault="009C04FC" w:rsidP="001D3371">
      <w:pPr>
        <w:spacing w:before="100" w:beforeAutospacing="1" w:after="100" w:afterAutospacing="1" w:line="240" w:lineRule="auto"/>
        <w:rPr>
          <w:ins w:id="62" w:author="Brie McMahon" w:date="2025-08-21T13:48:00Z" w16du:dateUtc="2025-08-21T12:48:00Z"/>
          <w:rFonts w:ascii="Times New Roman" w:eastAsia="Times New Roman" w:hAnsi="Times New Roman" w:cs="Times New Roman"/>
          <w:b/>
          <w:bCs/>
          <w:kern w:val="0"/>
          <w:lang w:eastAsia="en-GB"/>
          <w14:ligatures w14:val="none"/>
        </w:rPr>
      </w:pPr>
      <w:ins w:id="63" w:author="Brie McMahon" w:date="2025-08-21T13:44:00Z" w16du:dateUtc="2025-08-21T12:44:00Z">
        <w:r>
          <w:rPr>
            <w:rFonts w:ascii="Times New Roman" w:eastAsia="Times New Roman" w:hAnsi="Times New Roman" w:cs="Times New Roman"/>
            <w:b/>
            <w:bCs/>
            <w:kern w:val="0"/>
            <w:lang w:eastAsia="en-GB"/>
            <w14:ligatures w14:val="none"/>
          </w:rPr>
          <w:t>5</w:t>
        </w:r>
      </w:ins>
      <w:ins w:id="64" w:author="Brie McMahon" w:date="2025-08-21T13:42:00Z" w16du:dateUtc="2025-08-21T12:42:00Z">
        <w:r w:rsidR="001D3371">
          <w:rPr>
            <w:rFonts w:ascii="Times New Roman" w:eastAsia="Times New Roman" w:hAnsi="Times New Roman" w:cs="Times New Roman"/>
            <w:b/>
            <w:bCs/>
            <w:kern w:val="0"/>
            <w:lang w:eastAsia="en-GB"/>
            <w14:ligatures w14:val="none"/>
          </w:rPr>
          <w:t>. What are the biggest pain points when time recording?</w:t>
        </w:r>
      </w:ins>
    </w:p>
    <w:p w14:paraId="772E9A8A" w14:textId="77777777" w:rsidR="009C04FC" w:rsidRDefault="009C04FC" w:rsidP="001D3371">
      <w:pPr>
        <w:spacing w:before="100" w:beforeAutospacing="1" w:after="100" w:afterAutospacing="1" w:line="240" w:lineRule="auto"/>
        <w:rPr>
          <w:ins w:id="65" w:author="Brie McMahon" w:date="2025-08-21T13:49:00Z" w16du:dateUtc="2025-08-21T12:49:00Z"/>
          <w:rFonts w:ascii="Times New Roman" w:eastAsia="Times New Roman" w:hAnsi="Times New Roman" w:cs="Times New Roman"/>
          <w:i/>
          <w:iCs/>
          <w:kern w:val="0"/>
          <w:lang w:eastAsia="en-GB"/>
          <w14:ligatures w14:val="none"/>
        </w:rPr>
      </w:pPr>
      <w:ins w:id="66" w:author="Brie McMahon" w:date="2025-08-21T13:49:00Z" w16du:dateUtc="2025-08-21T12:49:00Z">
        <w:r w:rsidRPr="00D07D3E">
          <w:rPr>
            <w:rFonts w:ascii="Times New Roman" w:eastAsia="Times New Roman" w:hAnsi="Times New Roman" w:cs="Times New Roman"/>
            <w:i/>
            <w:iCs/>
            <w:kern w:val="0"/>
            <w:lang w:eastAsia="en-GB"/>
            <w14:ligatures w14:val="none"/>
          </w:rPr>
          <w:t>(Free text)</w:t>
        </w:r>
      </w:ins>
    </w:p>
    <w:p w14:paraId="5CC9DA74" w14:textId="1F1B58E9" w:rsidR="001D3371" w:rsidRDefault="009C04FC" w:rsidP="001D3371">
      <w:pPr>
        <w:spacing w:before="100" w:beforeAutospacing="1" w:after="100" w:afterAutospacing="1" w:line="240" w:lineRule="auto"/>
        <w:rPr>
          <w:ins w:id="67" w:author="Brie McMahon" w:date="2025-08-21T13:48:00Z" w16du:dateUtc="2025-08-21T12:48:00Z"/>
          <w:rFonts w:ascii="Times New Roman" w:eastAsia="Times New Roman" w:hAnsi="Times New Roman" w:cs="Times New Roman"/>
          <w:b/>
          <w:bCs/>
          <w:kern w:val="0"/>
          <w:lang w:eastAsia="en-GB"/>
          <w14:ligatures w14:val="none"/>
        </w:rPr>
      </w:pPr>
      <w:ins w:id="68" w:author="Brie McMahon" w:date="2025-08-21T13:44:00Z" w16du:dateUtc="2025-08-21T12:44:00Z">
        <w:r>
          <w:rPr>
            <w:rFonts w:ascii="Times New Roman" w:eastAsia="Times New Roman" w:hAnsi="Times New Roman" w:cs="Times New Roman"/>
            <w:b/>
            <w:bCs/>
            <w:kern w:val="0"/>
            <w:lang w:eastAsia="en-GB"/>
            <w14:ligatures w14:val="none"/>
          </w:rPr>
          <w:t>6</w:t>
        </w:r>
      </w:ins>
      <w:moveToRangeStart w:id="69" w:author="Brie McMahon" w:date="2025-08-21T13:42:00Z" w:name="move206676192"/>
      <w:moveTo w:id="70" w:author="Brie McMahon" w:date="2025-08-21T13:42:00Z" w16du:dateUtc="2025-08-21T12:42:00Z">
        <w:del w:id="71" w:author="Brie McMahon" w:date="2025-08-21T13:44:00Z" w16du:dateUtc="2025-08-21T12:44:00Z">
          <w:r w:rsidR="001D3371" w:rsidRPr="004D2B15" w:rsidDel="009C04FC">
            <w:rPr>
              <w:rFonts w:ascii="Times New Roman" w:eastAsia="Times New Roman" w:hAnsi="Times New Roman" w:cs="Times New Roman"/>
              <w:b/>
              <w:bCs/>
              <w:kern w:val="0"/>
              <w:lang w:eastAsia="en-GB"/>
              <w14:ligatures w14:val="none"/>
            </w:rPr>
            <w:delText>4</w:delText>
          </w:r>
        </w:del>
        <w:r w:rsidR="001D3371" w:rsidRPr="004D2B15">
          <w:rPr>
            <w:rFonts w:ascii="Times New Roman" w:eastAsia="Times New Roman" w:hAnsi="Times New Roman" w:cs="Times New Roman"/>
            <w:b/>
            <w:bCs/>
            <w:kern w:val="0"/>
            <w:lang w:eastAsia="en-GB"/>
            <w14:ligatures w14:val="none"/>
          </w:rPr>
          <w:t>. What improvements would help you record your time more accurately?</w:t>
        </w:r>
      </w:moveTo>
    </w:p>
    <w:p w14:paraId="0B9D56FC" w14:textId="77777777" w:rsidR="009C04FC" w:rsidRDefault="009C04FC" w:rsidP="001D3371">
      <w:pPr>
        <w:spacing w:before="100" w:beforeAutospacing="1" w:after="100" w:afterAutospacing="1" w:line="240" w:lineRule="auto"/>
        <w:rPr>
          <w:ins w:id="72" w:author="Brie McMahon" w:date="2025-08-21T13:49:00Z" w16du:dateUtc="2025-08-21T12:49:00Z"/>
          <w:rFonts w:ascii="Times New Roman" w:eastAsia="Times New Roman" w:hAnsi="Times New Roman" w:cs="Times New Roman"/>
          <w:i/>
          <w:iCs/>
          <w:kern w:val="0"/>
          <w:lang w:eastAsia="en-GB"/>
          <w14:ligatures w14:val="none"/>
        </w:rPr>
      </w:pPr>
      <w:ins w:id="73" w:author="Brie McMahon" w:date="2025-08-21T13:49:00Z" w16du:dateUtc="2025-08-21T12:49:00Z">
        <w:r w:rsidRPr="00D07D3E">
          <w:rPr>
            <w:rFonts w:ascii="Times New Roman" w:eastAsia="Times New Roman" w:hAnsi="Times New Roman" w:cs="Times New Roman"/>
            <w:i/>
            <w:iCs/>
            <w:kern w:val="0"/>
            <w:lang w:eastAsia="en-GB"/>
            <w14:ligatures w14:val="none"/>
          </w:rPr>
          <w:t>(Free text)</w:t>
        </w:r>
      </w:ins>
    </w:p>
    <w:p w14:paraId="3137A04D" w14:textId="2B6CE516" w:rsidR="009C04FC" w:rsidRDefault="009C04FC" w:rsidP="001D3371">
      <w:pPr>
        <w:spacing w:before="100" w:beforeAutospacing="1" w:after="100" w:afterAutospacing="1" w:line="240" w:lineRule="auto"/>
        <w:rPr>
          <w:ins w:id="74" w:author="Brie McMahon" w:date="2025-08-21T13:48:00Z" w16du:dateUtc="2025-08-21T12:48:00Z"/>
          <w:rFonts w:ascii="Times New Roman" w:eastAsia="Times New Roman" w:hAnsi="Times New Roman" w:cs="Times New Roman"/>
          <w:kern w:val="0"/>
          <w:lang w:eastAsia="en-GB"/>
          <w14:ligatures w14:val="none"/>
        </w:rPr>
      </w:pPr>
      <w:ins w:id="75" w:author="Brie McMahon" w:date="2025-08-21T13:45:00Z" w16du:dateUtc="2025-08-21T12:45:00Z">
        <w:r>
          <w:rPr>
            <w:rFonts w:ascii="Times New Roman" w:eastAsia="Times New Roman" w:hAnsi="Times New Roman" w:cs="Times New Roman"/>
            <w:kern w:val="0"/>
            <w:lang w:eastAsia="en-GB"/>
            <w14:ligatures w14:val="none"/>
          </w:rPr>
          <w:t>7. What do you like or appreciate about the time recording system?</w:t>
        </w:r>
      </w:ins>
    </w:p>
    <w:p w14:paraId="5C7EE063" w14:textId="77777777" w:rsidR="009C04FC" w:rsidRDefault="009C04FC" w:rsidP="001D3371">
      <w:pPr>
        <w:spacing w:before="100" w:beforeAutospacing="1" w:after="100" w:afterAutospacing="1" w:line="240" w:lineRule="auto"/>
        <w:rPr>
          <w:ins w:id="76" w:author="Brie McMahon" w:date="2025-08-21T13:48:00Z" w16du:dateUtc="2025-08-21T12:48:00Z"/>
          <w:rFonts w:ascii="Times New Roman" w:eastAsia="Times New Roman" w:hAnsi="Times New Roman" w:cs="Times New Roman"/>
          <w:i/>
          <w:iCs/>
          <w:kern w:val="0"/>
          <w:lang w:eastAsia="en-GB"/>
          <w14:ligatures w14:val="none"/>
        </w:rPr>
      </w:pPr>
      <w:ins w:id="77" w:author="Brie McMahon" w:date="2025-08-21T13:48:00Z" w16du:dateUtc="2025-08-21T12:48:00Z">
        <w:r w:rsidRPr="00D07D3E">
          <w:rPr>
            <w:rFonts w:ascii="Times New Roman" w:eastAsia="Times New Roman" w:hAnsi="Times New Roman" w:cs="Times New Roman"/>
            <w:i/>
            <w:iCs/>
            <w:kern w:val="0"/>
            <w:lang w:eastAsia="en-GB"/>
            <w14:ligatures w14:val="none"/>
          </w:rPr>
          <w:t>(Free text)</w:t>
        </w:r>
      </w:ins>
    </w:p>
    <w:p w14:paraId="5C4AE803" w14:textId="29CDF00D" w:rsidR="009C04FC" w:rsidRDefault="009C04FC" w:rsidP="001D3371">
      <w:pPr>
        <w:spacing w:before="100" w:beforeAutospacing="1" w:after="100" w:afterAutospacing="1" w:line="240" w:lineRule="auto"/>
        <w:rPr>
          <w:ins w:id="78" w:author="Brie McMahon" w:date="2025-08-21T13:48:00Z" w16du:dateUtc="2025-08-21T12:48:00Z"/>
          <w:rFonts w:ascii="Times New Roman" w:eastAsia="Times New Roman" w:hAnsi="Times New Roman" w:cs="Times New Roman"/>
          <w:kern w:val="0"/>
          <w:lang w:eastAsia="en-GB"/>
          <w14:ligatures w14:val="none"/>
        </w:rPr>
      </w:pPr>
      <w:ins w:id="79" w:author="Brie McMahon" w:date="2025-08-21T13:45:00Z" w16du:dateUtc="2025-08-21T12:45:00Z">
        <w:r>
          <w:rPr>
            <w:rFonts w:ascii="Times New Roman" w:eastAsia="Times New Roman" w:hAnsi="Times New Roman" w:cs="Times New Roman"/>
            <w:kern w:val="0"/>
            <w:lang w:eastAsia="en-GB"/>
            <w14:ligatures w14:val="none"/>
          </w:rPr>
          <w:lastRenderedPageBreak/>
          <w:t>8. Do you have any further suggestions?</w:t>
        </w:r>
      </w:ins>
    </w:p>
    <w:p w14:paraId="364C8B25" w14:textId="19C00B3A" w:rsidR="009C04FC" w:rsidDel="009C04FC" w:rsidRDefault="009C04FC" w:rsidP="001D3371">
      <w:pPr>
        <w:spacing w:before="100" w:beforeAutospacing="1" w:after="100" w:afterAutospacing="1" w:line="240" w:lineRule="auto"/>
        <w:rPr>
          <w:del w:id="80" w:author="Brie McMahon" w:date="2025-08-21T13:48:00Z" w16du:dateUtc="2025-08-21T12:48:00Z"/>
          <w:rFonts w:ascii="Times New Roman" w:eastAsia="Times New Roman" w:hAnsi="Times New Roman" w:cs="Times New Roman"/>
          <w:i/>
          <w:iCs/>
          <w:kern w:val="0"/>
          <w:lang w:eastAsia="en-GB"/>
          <w14:ligatures w14:val="none"/>
        </w:rPr>
      </w:pPr>
      <w:ins w:id="81" w:author="Brie McMahon" w:date="2025-08-21T13:48:00Z" w16du:dateUtc="2025-08-21T12:48:00Z">
        <w:r w:rsidRPr="00D07D3E">
          <w:rPr>
            <w:rFonts w:ascii="Times New Roman" w:eastAsia="Times New Roman" w:hAnsi="Times New Roman" w:cs="Times New Roman"/>
            <w:i/>
            <w:iCs/>
            <w:kern w:val="0"/>
            <w:lang w:eastAsia="en-GB"/>
            <w14:ligatures w14:val="none"/>
          </w:rPr>
          <w:t>(Free text)</w:t>
        </w:r>
      </w:ins>
    </w:p>
    <w:p w14:paraId="418DD506" w14:textId="77777777" w:rsidR="009C04FC" w:rsidRPr="004D2B15" w:rsidRDefault="009C04FC" w:rsidP="001D3371">
      <w:pPr>
        <w:spacing w:before="100" w:beforeAutospacing="1" w:after="100" w:afterAutospacing="1" w:line="240" w:lineRule="auto"/>
        <w:rPr>
          <w:ins w:id="82" w:author="Brie McMahon" w:date="2025-08-21T13:48:00Z" w16du:dateUtc="2025-08-21T12:48:00Z"/>
          <w:moveTo w:id="83" w:author="Brie McMahon" w:date="2025-08-21T13:42:00Z" w16du:dateUtc="2025-08-21T12:42:00Z"/>
          <w:rFonts w:ascii="Times New Roman" w:eastAsia="Times New Roman" w:hAnsi="Times New Roman" w:cs="Times New Roman"/>
          <w:kern w:val="0"/>
          <w:lang w:eastAsia="en-GB"/>
          <w14:ligatures w14:val="none"/>
        </w:rPr>
      </w:pPr>
    </w:p>
    <w:moveToRangeEnd w:id="69"/>
    <w:p w14:paraId="55720A97" w14:textId="7EB2054F" w:rsidR="001D3371" w:rsidRDefault="009C04FC" w:rsidP="001D3371">
      <w:pPr>
        <w:spacing w:before="100" w:beforeAutospacing="1" w:after="100" w:afterAutospacing="1" w:line="240" w:lineRule="auto"/>
        <w:rPr>
          <w:ins w:id="84" w:author="Brie McMahon" w:date="2025-08-21T13:45:00Z" w16du:dateUtc="2025-08-21T12:45:00Z"/>
          <w:rFonts w:ascii="Times New Roman" w:eastAsia="Times New Roman" w:hAnsi="Times New Roman" w:cs="Times New Roman"/>
          <w:kern w:val="0"/>
          <w:lang w:eastAsia="en-GB"/>
          <w14:ligatures w14:val="none"/>
        </w:rPr>
      </w:pPr>
      <w:ins w:id="85" w:author="Brie McMahon" w:date="2025-08-21T13:45:00Z" w16du:dateUtc="2025-08-21T12:45:00Z">
        <w:r>
          <w:rPr>
            <w:rFonts w:ascii="Times New Roman" w:eastAsia="Times New Roman" w:hAnsi="Times New Roman" w:cs="Times New Roman"/>
            <w:kern w:val="0"/>
            <w:lang w:eastAsia="en-GB"/>
            <w14:ligatures w14:val="none"/>
          </w:rPr>
          <w:t>9. Are you a time approver?</w:t>
        </w:r>
      </w:ins>
    </w:p>
    <w:p w14:paraId="4EBAA0AC" w14:textId="47621F09" w:rsidR="009C04FC" w:rsidRPr="009C04FC" w:rsidRDefault="009C04FC" w:rsidP="009C04FC">
      <w:pPr>
        <w:pStyle w:val="ListParagraph"/>
        <w:numPr>
          <w:ilvl w:val="0"/>
          <w:numId w:val="39"/>
        </w:numPr>
        <w:spacing w:before="100" w:beforeAutospacing="1" w:after="100" w:afterAutospacing="1" w:line="240" w:lineRule="auto"/>
        <w:rPr>
          <w:ins w:id="86" w:author="Brie McMahon" w:date="2025-08-21T13:45:00Z" w16du:dateUtc="2025-08-21T12:45:00Z"/>
          <w:rFonts w:ascii="Times New Roman" w:eastAsia="Times New Roman" w:hAnsi="Times New Roman" w:cs="Times New Roman"/>
          <w:kern w:val="0"/>
          <w:lang w:eastAsia="en-GB"/>
          <w14:ligatures w14:val="none"/>
          <w:rPrChange w:id="87" w:author="Brie McMahon" w:date="2025-08-21T13:45:00Z" w16du:dateUtc="2025-08-21T12:45:00Z">
            <w:rPr>
              <w:ins w:id="88" w:author="Brie McMahon" w:date="2025-08-21T13:45:00Z" w16du:dateUtc="2025-08-21T12:45:00Z"/>
              <w:lang w:eastAsia="en-GB"/>
            </w:rPr>
          </w:rPrChange>
        </w:rPr>
        <w:pPrChange w:id="89" w:author="Brie McMahon" w:date="2025-08-21T13:45:00Z" w16du:dateUtc="2025-08-21T12:45:00Z">
          <w:pPr>
            <w:spacing w:before="100" w:beforeAutospacing="1" w:after="100" w:afterAutospacing="1" w:line="240" w:lineRule="auto"/>
          </w:pPr>
        </w:pPrChange>
      </w:pPr>
      <w:ins w:id="90" w:author="Brie McMahon" w:date="2025-08-21T13:45:00Z" w16du:dateUtc="2025-08-21T12:45:00Z">
        <w:r w:rsidRPr="009C04FC">
          <w:rPr>
            <w:rFonts w:ascii="Times New Roman" w:eastAsia="Times New Roman" w:hAnsi="Times New Roman" w:cs="Times New Roman"/>
            <w:kern w:val="0"/>
            <w:lang w:eastAsia="en-GB"/>
            <w14:ligatures w14:val="none"/>
            <w:rPrChange w:id="91" w:author="Brie McMahon" w:date="2025-08-21T13:45:00Z" w16du:dateUtc="2025-08-21T12:45:00Z">
              <w:rPr>
                <w:lang w:eastAsia="en-GB"/>
              </w:rPr>
            </w:rPrChange>
          </w:rPr>
          <w:t>Yes</w:t>
        </w:r>
      </w:ins>
    </w:p>
    <w:p w14:paraId="061CCA82" w14:textId="2477A0F3" w:rsidR="009C04FC" w:rsidRPr="009C04FC" w:rsidRDefault="009C04FC" w:rsidP="009C04FC">
      <w:pPr>
        <w:pStyle w:val="ListParagraph"/>
        <w:numPr>
          <w:ilvl w:val="0"/>
          <w:numId w:val="39"/>
        </w:numPr>
        <w:spacing w:before="100" w:beforeAutospacing="1" w:after="100" w:afterAutospacing="1" w:line="240" w:lineRule="auto"/>
        <w:rPr>
          <w:ins w:id="92" w:author="Brie McMahon" w:date="2025-08-21T13:45:00Z" w16du:dateUtc="2025-08-21T12:45:00Z"/>
          <w:rFonts w:ascii="Times New Roman" w:eastAsia="Times New Roman" w:hAnsi="Times New Roman" w:cs="Times New Roman"/>
          <w:kern w:val="0"/>
          <w:lang w:eastAsia="en-GB"/>
          <w14:ligatures w14:val="none"/>
          <w:rPrChange w:id="93" w:author="Brie McMahon" w:date="2025-08-21T13:45:00Z" w16du:dateUtc="2025-08-21T12:45:00Z">
            <w:rPr>
              <w:ins w:id="94" w:author="Brie McMahon" w:date="2025-08-21T13:45:00Z" w16du:dateUtc="2025-08-21T12:45:00Z"/>
              <w:lang w:eastAsia="en-GB"/>
            </w:rPr>
          </w:rPrChange>
        </w:rPr>
        <w:pPrChange w:id="95" w:author="Brie McMahon" w:date="2025-08-21T13:45:00Z" w16du:dateUtc="2025-08-21T12:45:00Z">
          <w:pPr>
            <w:spacing w:before="100" w:beforeAutospacing="1" w:after="100" w:afterAutospacing="1" w:line="240" w:lineRule="auto"/>
          </w:pPr>
        </w:pPrChange>
      </w:pPr>
      <w:ins w:id="96" w:author="Brie McMahon" w:date="2025-08-21T13:45:00Z" w16du:dateUtc="2025-08-21T12:45:00Z">
        <w:r w:rsidRPr="009C04FC">
          <w:rPr>
            <w:rFonts w:ascii="Times New Roman" w:eastAsia="Times New Roman" w:hAnsi="Times New Roman" w:cs="Times New Roman"/>
            <w:kern w:val="0"/>
            <w:lang w:eastAsia="en-GB"/>
            <w14:ligatures w14:val="none"/>
            <w:rPrChange w:id="97" w:author="Brie McMahon" w:date="2025-08-21T13:45:00Z" w16du:dateUtc="2025-08-21T12:45:00Z">
              <w:rPr>
                <w:lang w:eastAsia="en-GB"/>
              </w:rPr>
            </w:rPrChange>
          </w:rPr>
          <w:t>No</w:t>
        </w:r>
      </w:ins>
    </w:p>
    <w:p w14:paraId="0014DCD0" w14:textId="193474A0" w:rsidR="009C04FC" w:rsidRPr="009C04FC" w:rsidRDefault="009C04FC" w:rsidP="001D3371">
      <w:pPr>
        <w:pStyle w:val="ListParagraph"/>
        <w:numPr>
          <w:ilvl w:val="0"/>
          <w:numId w:val="39"/>
        </w:numPr>
        <w:spacing w:before="100" w:beforeAutospacing="1" w:after="100" w:afterAutospacing="1" w:line="240" w:lineRule="auto"/>
        <w:rPr>
          <w:ins w:id="98" w:author="Brie McMahon" w:date="2025-08-21T13:42:00Z" w16du:dateUtc="2025-08-21T12:42:00Z"/>
          <w:rFonts w:ascii="Times New Roman" w:eastAsia="Times New Roman" w:hAnsi="Times New Roman" w:cs="Times New Roman"/>
          <w:kern w:val="0"/>
          <w:lang w:eastAsia="en-GB"/>
          <w14:ligatures w14:val="none"/>
          <w:rPrChange w:id="99" w:author="Brie McMahon" w:date="2025-08-21T13:47:00Z" w16du:dateUtc="2025-08-21T12:47:00Z">
            <w:rPr>
              <w:ins w:id="100" w:author="Brie McMahon" w:date="2025-08-21T13:42:00Z" w16du:dateUtc="2025-08-21T12:42:00Z"/>
              <w:lang w:eastAsia="en-GB"/>
            </w:rPr>
          </w:rPrChange>
        </w:rPr>
        <w:pPrChange w:id="101" w:author="Brie McMahon" w:date="2025-08-21T13:47:00Z" w16du:dateUtc="2025-08-21T12:47:00Z">
          <w:pPr>
            <w:spacing w:before="100" w:beforeAutospacing="1" w:after="100" w:afterAutospacing="1" w:line="240" w:lineRule="auto"/>
          </w:pPr>
        </w:pPrChange>
      </w:pPr>
      <w:ins w:id="102" w:author="Brie McMahon" w:date="2025-08-21T13:45:00Z" w16du:dateUtc="2025-08-21T12:45:00Z">
        <w:r w:rsidRPr="009C04FC">
          <w:rPr>
            <w:rFonts w:ascii="Times New Roman" w:eastAsia="Times New Roman" w:hAnsi="Times New Roman" w:cs="Times New Roman"/>
            <w:kern w:val="0"/>
            <w:lang w:eastAsia="en-GB"/>
            <w14:ligatures w14:val="none"/>
            <w:rPrChange w:id="103" w:author="Brie McMahon" w:date="2025-08-21T13:45:00Z" w16du:dateUtc="2025-08-21T12:45:00Z">
              <w:rPr>
                <w:lang w:eastAsia="en-GB"/>
              </w:rPr>
            </w:rPrChange>
          </w:rPr>
          <w:t>I am not sure</w:t>
        </w:r>
      </w:ins>
    </w:p>
    <w:p w14:paraId="4D868DF5" w14:textId="4B8B6205" w:rsidR="004D2B15" w:rsidRPr="004D2B15" w:rsidDel="001D3371" w:rsidRDefault="004D2B15" w:rsidP="001D3371">
      <w:pPr>
        <w:spacing w:before="100" w:beforeAutospacing="1" w:after="100" w:afterAutospacing="1" w:line="240" w:lineRule="auto"/>
        <w:rPr>
          <w:del w:id="104" w:author="Brie McMahon" w:date="2025-08-21T13:42:00Z" w16du:dateUtc="2025-08-21T12:42:00Z"/>
          <w:rFonts w:ascii="Times New Roman" w:eastAsia="Times New Roman" w:hAnsi="Times New Roman" w:cs="Times New Roman"/>
          <w:kern w:val="0"/>
          <w:lang w:eastAsia="en-GB"/>
          <w14:ligatures w14:val="none"/>
        </w:rPr>
        <w:pPrChange w:id="105" w:author="Brie McMahon" w:date="2025-08-21T13:42:00Z" w16du:dateUtc="2025-08-21T12:42:00Z">
          <w:pPr>
            <w:numPr>
              <w:numId w:val="3"/>
            </w:numPr>
            <w:tabs>
              <w:tab w:val="num" w:pos="720"/>
            </w:tabs>
            <w:spacing w:before="100" w:beforeAutospacing="1" w:after="100" w:afterAutospacing="1" w:line="240" w:lineRule="auto"/>
            <w:ind w:left="720" w:hanging="360"/>
          </w:pPr>
        </w:pPrChange>
      </w:pPr>
      <w:del w:id="106" w:author="Brie McMahon" w:date="2025-08-21T13:42:00Z" w16du:dateUtc="2025-08-21T12:42:00Z">
        <w:r w:rsidRPr="004D2B15" w:rsidDel="001D3371">
          <w:rPr>
            <w:rFonts w:ascii="Times New Roman" w:eastAsia="Times New Roman" w:hAnsi="Times New Roman" w:cs="Times New Roman"/>
            <w:kern w:val="0"/>
            <w:lang w:eastAsia="en-GB"/>
            <w14:ligatures w14:val="none"/>
          </w:rPr>
          <w:delText>Yes, happy to chat</w:delText>
        </w:r>
      </w:del>
    </w:p>
    <w:p w14:paraId="3E00E14C" w14:textId="3D3C3FA5" w:rsidR="004D2B15" w:rsidRPr="004D2B15" w:rsidDel="009C04FC" w:rsidRDefault="004D2B15" w:rsidP="001D3371">
      <w:pPr>
        <w:spacing w:before="100" w:beforeAutospacing="1" w:after="100" w:afterAutospacing="1" w:line="240" w:lineRule="auto"/>
        <w:rPr>
          <w:del w:id="107" w:author="Brie McMahon" w:date="2025-08-21T13:47:00Z" w16du:dateUtc="2025-08-21T12:47:00Z"/>
          <w:rFonts w:ascii="Times New Roman" w:eastAsia="Times New Roman" w:hAnsi="Times New Roman" w:cs="Times New Roman"/>
          <w:kern w:val="0"/>
          <w:lang w:eastAsia="en-GB"/>
          <w14:ligatures w14:val="none"/>
        </w:rPr>
        <w:pPrChange w:id="108" w:author="Brie McMahon" w:date="2025-08-21T13:42:00Z" w16du:dateUtc="2025-08-21T12:42:00Z">
          <w:pPr>
            <w:numPr>
              <w:numId w:val="3"/>
            </w:numPr>
            <w:tabs>
              <w:tab w:val="num" w:pos="720"/>
            </w:tabs>
            <w:spacing w:before="100" w:beforeAutospacing="1" w:after="100" w:afterAutospacing="1" w:line="240" w:lineRule="auto"/>
            <w:ind w:left="720" w:hanging="360"/>
          </w:pPr>
        </w:pPrChange>
      </w:pPr>
      <w:del w:id="109" w:author="Brie McMahon" w:date="2025-08-21T13:42:00Z" w16du:dateUtc="2025-08-21T12:42:00Z">
        <w:r w:rsidRPr="004D2B15" w:rsidDel="001D3371">
          <w:rPr>
            <w:rFonts w:ascii="Times New Roman" w:eastAsia="Times New Roman" w:hAnsi="Times New Roman" w:cs="Times New Roman"/>
            <w:kern w:val="0"/>
            <w:lang w:eastAsia="en-GB"/>
            <w14:ligatures w14:val="none"/>
          </w:rPr>
          <w:delText>No, prefer to contribute anonymously</w:delText>
        </w:r>
      </w:del>
    </w:p>
    <w:p w14:paraId="34B9EE61" w14:textId="77777777" w:rsidR="008A27F6" w:rsidDel="009C04FC" w:rsidRDefault="008A27F6" w:rsidP="004D2B15">
      <w:pPr>
        <w:spacing w:before="100" w:beforeAutospacing="1" w:after="100" w:afterAutospacing="1" w:line="240" w:lineRule="auto"/>
        <w:rPr>
          <w:del w:id="110" w:author="Brie McMahon" w:date="2025-08-21T13:47:00Z" w16du:dateUtc="2025-08-21T12:47:00Z"/>
          <w:rFonts w:ascii="Times New Roman" w:eastAsia="Times New Roman" w:hAnsi="Times New Roman" w:cs="Times New Roman"/>
          <w:b/>
          <w:bCs/>
          <w:kern w:val="0"/>
          <w:lang w:eastAsia="en-GB"/>
          <w14:ligatures w14:val="none"/>
        </w:rPr>
      </w:pPr>
    </w:p>
    <w:p w14:paraId="2D986BC3" w14:textId="18EC7EE7" w:rsidR="008A27F6" w:rsidDel="009C04FC" w:rsidRDefault="008A27F6" w:rsidP="004D2B15">
      <w:pPr>
        <w:spacing w:before="100" w:beforeAutospacing="1" w:after="100" w:afterAutospacing="1" w:line="240" w:lineRule="auto"/>
        <w:rPr>
          <w:del w:id="111" w:author="Brie McMahon" w:date="2025-08-21T13:47:00Z" w16du:dateUtc="2025-08-21T12:47:00Z"/>
          <w:rFonts w:ascii="Times New Roman" w:eastAsia="Times New Roman" w:hAnsi="Times New Roman" w:cs="Times New Roman"/>
          <w:b/>
          <w:bCs/>
          <w:kern w:val="0"/>
          <w:lang w:eastAsia="en-GB"/>
          <w14:ligatures w14:val="none"/>
        </w:rPr>
      </w:pPr>
    </w:p>
    <w:p w14:paraId="42CFECA9" w14:textId="7AB99DDA" w:rsidR="004D2B15" w:rsidRPr="004D2B15" w:rsidDel="009C04FC" w:rsidRDefault="004D2B15" w:rsidP="004D2B15">
      <w:pPr>
        <w:spacing w:before="100" w:beforeAutospacing="1" w:after="100" w:afterAutospacing="1" w:line="240" w:lineRule="auto"/>
        <w:rPr>
          <w:del w:id="112" w:author="Brie McMahon" w:date="2025-08-21T13:47:00Z" w16du:dateUtc="2025-08-21T12:47:00Z"/>
          <w:rFonts w:ascii="Times New Roman" w:eastAsia="Times New Roman" w:hAnsi="Times New Roman" w:cs="Times New Roman"/>
          <w:kern w:val="0"/>
          <w:lang w:eastAsia="en-GB"/>
          <w14:ligatures w14:val="none"/>
        </w:rPr>
      </w:pPr>
      <w:del w:id="113" w:author="Brie McMahon" w:date="2025-08-21T13:47:00Z" w16du:dateUtc="2025-08-21T12:47:00Z">
        <w:r w:rsidRPr="004D2B15" w:rsidDel="009C04FC">
          <w:rPr>
            <w:rFonts w:ascii="Times New Roman" w:eastAsia="Times New Roman" w:hAnsi="Times New Roman" w:cs="Times New Roman"/>
            <w:b/>
            <w:bCs/>
            <w:kern w:val="0"/>
            <w:lang w:eastAsia="en-GB"/>
            <w14:ligatures w14:val="none"/>
          </w:rPr>
          <w:delText>Optional:</w:delText>
        </w:r>
        <w:r w:rsidRPr="004D2B15" w:rsidDel="009C04FC">
          <w:rPr>
            <w:rFonts w:ascii="Times New Roman" w:eastAsia="Times New Roman" w:hAnsi="Times New Roman" w:cs="Times New Roman"/>
            <w:kern w:val="0"/>
            <w:lang w:eastAsia="en-GB"/>
            <w14:ligatures w14:val="none"/>
          </w:rPr>
          <w:br/>
          <w:delText>Department: ___________</w:delText>
        </w:r>
        <w:r w:rsidRPr="004D2B15" w:rsidDel="009C04FC">
          <w:rPr>
            <w:rFonts w:ascii="Times New Roman" w:eastAsia="Times New Roman" w:hAnsi="Times New Roman" w:cs="Times New Roman"/>
            <w:kern w:val="0"/>
            <w:lang w:eastAsia="en-GB"/>
            <w14:ligatures w14:val="none"/>
          </w:rPr>
          <w:br/>
          <w:delText>Role: ___________</w:delText>
        </w:r>
      </w:del>
    </w:p>
    <w:p w14:paraId="3DB6F73F" w14:textId="3DE9BD17" w:rsidR="004D2B15" w:rsidDel="009C04FC" w:rsidRDefault="004D2B15" w:rsidP="004D2B15">
      <w:pPr>
        <w:spacing w:after="0" w:line="240" w:lineRule="auto"/>
        <w:rPr>
          <w:del w:id="114" w:author="Brie McMahon" w:date="2025-08-21T13:47:00Z" w16du:dateUtc="2025-08-21T12:47:00Z"/>
          <w:rFonts w:ascii="Times New Roman" w:eastAsia="Times New Roman" w:hAnsi="Times New Roman" w:cs="Times New Roman"/>
          <w:kern w:val="0"/>
          <w:lang w:eastAsia="en-GB"/>
          <w14:ligatures w14:val="none"/>
        </w:rPr>
      </w:pPr>
    </w:p>
    <w:p w14:paraId="50B5E736" w14:textId="4B07EFCD" w:rsidR="008A27F6" w:rsidDel="009C04FC" w:rsidRDefault="008A27F6" w:rsidP="004D2B15">
      <w:pPr>
        <w:spacing w:after="0" w:line="240" w:lineRule="auto"/>
        <w:rPr>
          <w:del w:id="115" w:author="Brie McMahon" w:date="2025-08-21T13:47:00Z" w16du:dateUtc="2025-08-21T12:47:00Z"/>
          <w:rFonts w:ascii="Times New Roman" w:eastAsia="Times New Roman" w:hAnsi="Times New Roman" w:cs="Times New Roman"/>
          <w:kern w:val="0"/>
          <w:lang w:eastAsia="en-GB"/>
          <w14:ligatures w14:val="none"/>
        </w:rPr>
      </w:pPr>
    </w:p>
    <w:p w14:paraId="0E849AB9" w14:textId="0A875A27" w:rsidR="008A27F6" w:rsidDel="009C04FC" w:rsidRDefault="008A27F6" w:rsidP="004D2B15">
      <w:pPr>
        <w:spacing w:after="0" w:line="240" w:lineRule="auto"/>
        <w:rPr>
          <w:del w:id="116" w:author="Brie McMahon" w:date="2025-08-21T13:47:00Z" w16du:dateUtc="2025-08-21T12:47:00Z"/>
          <w:rFonts w:ascii="Times New Roman" w:eastAsia="Times New Roman" w:hAnsi="Times New Roman" w:cs="Times New Roman"/>
          <w:kern w:val="0"/>
          <w:lang w:eastAsia="en-GB"/>
          <w14:ligatures w14:val="none"/>
        </w:rPr>
      </w:pPr>
    </w:p>
    <w:p w14:paraId="12716BC4" w14:textId="059A3302" w:rsidR="008A27F6" w:rsidRPr="004D2B15" w:rsidDel="009C04FC" w:rsidRDefault="008A27F6" w:rsidP="004D2B15">
      <w:pPr>
        <w:spacing w:after="0" w:line="240" w:lineRule="auto"/>
        <w:rPr>
          <w:del w:id="117" w:author="Brie McMahon" w:date="2025-08-21T13:47:00Z" w16du:dateUtc="2025-08-21T12:47:00Z"/>
          <w:rFonts w:ascii="Times New Roman" w:eastAsia="Times New Roman" w:hAnsi="Times New Roman" w:cs="Times New Roman"/>
          <w:kern w:val="0"/>
          <w:lang w:eastAsia="en-GB"/>
          <w14:ligatures w14:val="none"/>
        </w:rPr>
      </w:pPr>
    </w:p>
    <w:p w14:paraId="170C5554" w14:textId="07A386FB" w:rsidR="00D07D3E" w:rsidDel="009C04FC" w:rsidRDefault="00D07D3E" w:rsidP="00D07D3E">
      <w:pPr>
        <w:spacing w:before="100" w:beforeAutospacing="1" w:after="100" w:afterAutospacing="1" w:line="240" w:lineRule="auto"/>
        <w:outlineLvl w:val="1"/>
        <w:rPr>
          <w:del w:id="118" w:author="Brie McMahon" w:date="2025-08-21T13:47:00Z" w16du:dateUtc="2025-08-21T12:47:00Z"/>
          <w:rFonts w:ascii="Times New Roman" w:eastAsia="Times New Roman" w:hAnsi="Times New Roman" w:cs="Times New Roman"/>
          <w:b/>
          <w:bCs/>
          <w:kern w:val="0"/>
          <w:sz w:val="36"/>
          <w:szCs w:val="36"/>
          <w:lang w:eastAsia="en-GB"/>
          <w14:ligatures w14:val="none"/>
        </w:rPr>
      </w:pPr>
    </w:p>
    <w:p w14:paraId="50FF6548" w14:textId="277E07F4" w:rsidR="00E75384" w:rsidDel="009C04FC" w:rsidRDefault="00E75384" w:rsidP="00D07D3E">
      <w:pPr>
        <w:spacing w:before="100" w:beforeAutospacing="1" w:after="100" w:afterAutospacing="1" w:line="240" w:lineRule="auto"/>
        <w:outlineLvl w:val="1"/>
        <w:rPr>
          <w:del w:id="119" w:author="Brie McMahon" w:date="2025-08-21T13:47:00Z" w16du:dateUtc="2025-08-21T12:47:00Z"/>
          <w:rFonts w:ascii="Times New Roman" w:eastAsia="Times New Roman" w:hAnsi="Times New Roman" w:cs="Times New Roman"/>
          <w:b/>
          <w:bCs/>
          <w:kern w:val="0"/>
          <w:sz w:val="36"/>
          <w:szCs w:val="36"/>
          <w:lang w:eastAsia="en-GB"/>
          <w14:ligatures w14:val="none"/>
        </w:rPr>
      </w:pPr>
    </w:p>
    <w:p w14:paraId="7C9BDC5F" w14:textId="472F876D" w:rsidR="00D07D3E" w:rsidRPr="00D07D3E" w:rsidDel="009C04FC" w:rsidRDefault="00D07D3E" w:rsidP="6A784506">
      <w:pPr>
        <w:spacing w:before="100" w:beforeAutospacing="1" w:after="100" w:afterAutospacing="1" w:line="240" w:lineRule="auto"/>
        <w:outlineLvl w:val="1"/>
        <w:rPr>
          <w:del w:id="120" w:author="Brie McMahon" w:date="2025-08-21T13:47:00Z" w16du:dateUtc="2025-08-21T12:47:00Z"/>
          <w:rFonts w:ascii="Times New Roman" w:eastAsia="Times New Roman" w:hAnsi="Times New Roman" w:cs="Times New Roman"/>
          <w:b/>
          <w:bCs/>
          <w:kern w:val="0"/>
          <w:sz w:val="36"/>
          <w:szCs w:val="36"/>
          <w:lang w:eastAsia="en-GB"/>
          <w14:ligatures w14:val="none"/>
        </w:rPr>
      </w:pPr>
      <w:del w:id="121" w:author="Brie McMahon" w:date="2025-08-21T13:47:00Z" w16du:dateUtc="2025-08-21T12:47:00Z">
        <w:r w:rsidRPr="00D07D3E" w:rsidDel="009C04FC">
          <w:rPr>
            <w:rFonts w:ascii="Times New Roman" w:eastAsia="Times New Roman" w:hAnsi="Times New Roman" w:cs="Times New Roman"/>
            <w:b/>
            <w:bCs/>
            <w:kern w:val="0"/>
            <w:sz w:val="36"/>
            <w:szCs w:val="36"/>
            <w:lang w:eastAsia="en-GB"/>
            <w14:ligatures w14:val="none"/>
          </w:rPr>
          <w:delText>Survey 1</w:delText>
        </w:r>
        <w:r w:rsidR="1D319963" w:rsidRPr="00D07D3E" w:rsidDel="009C04FC">
          <w:rPr>
            <w:rFonts w:ascii="Times New Roman" w:eastAsia="Times New Roman" w:hAnsi="Times New Roman" w:cs="Times New Roman"/>
            <w:b/>
            <w:bCs/>
            <w:kern w:val="0"/>
            <w:sz w:val="36"/>
            <w:szCs w:val="36"/>
            <w:lang w:eastAsia="en-GB"/>
            <w14:ligatures w14:val="none"/>
          </w:rPr>
          <w:delText>.1</w:delText>
        </w:r>
        <w:r w:rsidRPr="00D07D3E" w:rsidDel="009C04FC">
          <w:rPr>
            <w:rFonts w:ascii="Times New Roman" w:eastAsia="Times New Roman" w:hAnsi="Times New Roman" w:cs="Times New Roman"/>
            <w:b/>
            <w:bCs/>
            <w:kern w:val="0"/>
            <w:sz w:val="36"/>
            <w:szCs w:val="36"/>
            <w:lang w:eastAsia="en-GB"/>
            <w14:ligatures w14:val="none"/>
          </w:rPr>
          <w:delText>: Making Every Hour Count – Time Recording for Associates &amp; Subcontractors</w:delText>
        </w:r>
      </w:del>
    </w:p>
    <w:p w14:paraId="02622F63" w14:textId="7DE729C5" w:rsidR="00D07D3E" w:rsidRPr="00D07D3E" w:rsidDel="009C04FC" w:rsidRDefault="00D07D3E" w:rsidP="00D07D3E">
      <w:pPr>
        <w:spacing w:before="100" w:beforeAutospacing="1" w:after="100" w:afterAutospacing="1" w:line="240" w:lineRule="auto"/>
        <w:rPr>
          <w:del w:id="122" w:author="Brie McMahon" w:date="2025-08-21T13:47:00Z" w16du:dateUtc="2025-08-21T12:47:00Z"/>
          <w:rFonts w:ascii="Times New Roman" w:eastAsia="Times New Roman" w:hAnsi="Times New Roman" w:cs="Times New Roman"/>
          <w:kern w:val="0"/>
          <w:lang w:eastAsia="en-GB"/>
          <w14:ligatures w14:val="none"/>
        </w:rPr>
      </w:pPr>
      <w:del w:id="123" w:author="Brie McMahon" w:date="2025-08-21T13:47:00Z" w16du:dateUtc="2025-08-21T12:47:00Z">
        <w:r w:rsidRPr="00D07D3E" w:rsidDel="009C04FC">
          <w:rPr>
            <w:rFonts w:ascii="Times New Roman" w:eastAsia="Times New Roman" w:hAnsi="Times New Roman" w:cs="Times New Roman"/>
            <w:i/>
            <w:iCs/>
            <w:kern w:val="0"/>
            <w:lang w:eastAsia="en-GB"/>
            <w14:ligatures w14:val="none"/>
          </w:rPr>
          <w:delText>We’re reviewing how time is recorded in ASI OS, especially for Associate and Subcontractor Consultants. This survey is for internal staff (e.g. Project Managers, Programme Teams, Approvers) who support or oversee their engagement. Your feedback will help us improve accuracy, alignment, and support tools.</w:delText>
        </w:r>
      </w:del>
    </w:p>
    <w:p w14:paraId="0BC09AA5" w14:textId="417FE1B8" w:rsidR="00D07D3E" w:rsidRPr="00D07D3E" w:rsidDel="009C04FC" w:rsidRDefault="00D07D3E" w:rsidP="00D07D3E">
      <w:pPr>
        <w:spacing w:before="100" w:beforeAutospacing="1" w:after="100" w:afterAutospacing="1" w:line="240" w:lineRule="auto"/>
        <w:rPr>
          <w:del w:id="124" w:author="Brie McMahon" w:date="2025-08-21T13:47:00Z" w16du:dateUtc="2025-08-21T12:47:00Z"/>
          <w:rFonts w:ascii="Times New Roman" w:eastAsia="Times New Roman" w:hAnsi="Times New Roman" w:cs="Times New Roman"/>
          <w:kern w:val="0"/>
          <w:lang w:eastAsia="en-GB"/>
          <w14:ligatures w14:val="none"/>
        </w:rPr>
      </w:pPr>
      <w:del w:id="125" w:author="Brie McMahon" w:date="2025-08-21T13:47:00Z" w16du:dateUtc="2025-08-21T12:47:00Z">
        <w:r w:rsidRPr="00D07D3E" w:rsidDel="009C04FC">
          <w:rPr>
            <w:rFonts w:ascii="Times New Roman" w:eastAsia="Times New Roman" w:hAnsi="Times New Roman" w:cs="Times New Roman"/>
            <w:b/>
            <w:bCs/>
            <w:kern w:val="0"/>
            <w:lang w:eastAsia="en-GB"/>
            <w14:ligatures w14:val="none"/>
          </w:rPr>
          <w:delText>1. Do you currently oversee or work with Associate or Subcontractor Consultants who log time in the OS?</w:delText>
        </w:r>
      </w:del>
    </w:p>
    <w:p w14:paraId="76F96FD3" w14:textId="2CF020EE" w:rsidR="00D07D3E" w:rsidRPr="00D07D3E" w:rsidDel="009C04FC" w:rsidRDefault="00D07D3E" w:rsidP="00D07D3E">
      <w:pPr>
        <w:numPr>
          <w:ilvl w:val="0"/>
          <w:numId w:val="18"/>
        </w:numPr>
        <w:spacing w:before="100" w:beforeAutospacing="1" w:after="100" w:afterAutospacing="1" w:line="240" w:lineRule="auto"/>
        <w:rPr>
          <w:del w:id="126" w:author="Brie McMahon" w:date="2025-08-21T13:47:00Z" w16du:dateUtc="2025-08-21T12:47:00Z"/>
          <w:rFonts w:ascii="Times New Roman" w:eastAsia="Times New Roman" w:hAnsi="Times New Roman" w:cs="Times New Roman"/>
          <w:kern w:val="0"/>
          <w:lang w:eastAsia="en-GB"/>
          <w14:ligatures w14:val="none"/>
        </w:rPr>
      </w:pPr>
      <w:del w:id="127" w:author="Brie McMahon" w:date="2025-08-21T13:47:00Z" w16du:dateUtc="2025-08-21T12:47:00Z">
        <w:r w:rsidRPr="00D07D3E" w:rsidDel="009C04FC">
          <w:rPr>
            <w:rFonts w:ascii="Times New Roman" w:eastAsia="Times New Roman" w:hAnsi="Times New Roman" w:cs="Times New Roman"/>
            <w:kern w:val="0"/>
            <w:lang w:eastAsia="en-GB"/>
            <w14:ligatures w14:val="none"/>
          </w:rPr>
          <w:delText>Yes</w:delText>
        </w:r>
      </w:del>
    </w:p>
    <w:p w14:paraId="5A43F837" w14:textId="1E9659DD" w:rsidR="00D07D3E" w:rsidRPr="00D07D3E" w:rsidDel="009C04FC" w:rsidRDefault="00D07D3E" w:rsidP="00D07D3E">
      <w:pPr>
        <w:numPr>
          <w:ilvl w:val="0"/>
          <w:numId w:val="18"/>
        </w:numPr>
        <w:spacing w:before="100" w:beforeAutospacing="1" w:after="100" w:afterAutospacing="1" w:line="240" w:lineRule="auto"/>
        <w:rPr>
          <w:del w:id="128" w:author="Brie McMahon" w:date="2025-08-21T13:47:00Z" w16du:dateUtc="2025-08-21T12:47:00Z"/>
          <w:rFonts w:ascii="Times New Roman" w:eastAsia="Times New Roman" w:hAnsi="Times New Roman" w:cs="Times New Roman"/>
          <w:kern w:val="0"/>
          <w:lang w:eastAsia="en-GB"/>
          <w14:ligatures w14:val="none"/>
        </w:rPr>
      </w:pPr>
      <w:del w:id="129" w:author="Brie McMahon" w:date="2025-08-21T13:47:00Z" w16du:dateUtc="2025-08-21T12:47:00Z">
        <w:r w:rsidRPr="00D07D3E" w:rsidDel="009C04FC">
          <w:rPr>
            <w:rFonts w:ascii="Times New Roman" w:eastAsia="Times New Roman" w:hAnsi="Times New Roman" w:cs="Times New Roman"/>
            <w:kern w:val="0"/>
            <w:lang w:eastAsia="en-GB"/>
            <w14:ligatures w14:val="none"/>
          </w:rPr>
          <w:delText>No</w:delText>
        </w:r>
      </w:del>
    </w:p>
    <w:p w14:paraId="7C962939" w14:textId="6C2FDFBA" w:rsidR="00D07D3E" w:rsidRPr="00D07D3E" w:rsidDel="009C04FC" w:rsidRDefault="00D07D3E" w:rsidP="00D07D3E">
      <w:pPr>
        <w:spacing w:before="100" w:beforeAutospacing="1" w:after="100" w:afterAutospacing="1" w:line="240" w:lineRule="auto"/>
        <w:rPr>
          <w:del w:id="130" w:author="Brie McMahon" w:date="2025-08-21T13:47:00Z" w16du:dateUtc="2025-08-21T12:47:00Z"/>
          <w:rFonts w:ascii="Times New Roman" w:eastAsia="Times New Roman" w:hAnsi="Times New Roman" w:cs="Times New Roman"/>
          <w:kern w:val="0"/>
          <w:lang w:eastAsia="en-GB"/>
          <w14:ligatures w14:val="none"/>
        </w:rPr>
      </w:pPr>
      <w:del w:id="131" w:author="Brie McMahon" w:date="2025-08-21T13:47:00Z" w16du:dateUtc="2025-08-21T12:47:00Z">
        <w:r w:rsidRPr="00D07D3E" w:rsidDel="009C04FC">
          <w:rPr>
            <w:rFonts w:ascii="Times New Roman" w:eastAsia="Times New Roman" w:hAnsi="Times New Roman" w:cs="Times New Roman"/>
            <w:b/>
            <w:bCs/>
            <w:kern w:val="0"/>
            <w:lang w:eastAsia="en-GB"/>
            <w14:ligatures w14:val="none"/>
          </w:rPr>
          <w:delText>2. Are you confident that the time logged by Associates/Subcontractors is accurate and aligned to the correct client project?</w:delText>
        </w:r>
      </w:del>
    </w:p>
    <w:p w14:paraId="27B86858" w14:textId="308DE330" w:rsidR="00D07D3E" w:rsidRPr="00D07D3E" w:rsidDel="009C04FC" w:rsidRDefault="00D07D3E" w:rsidP="00D07D3E">
      <w:pPr>
        <w:numPr>
          <w:ilvl w:val="0"/>
          <w:numId w:val="19"/>
        </w:numPr>
        <w:spacing w:before="100" w:beforeAutospacing="1" w:after="100" w:afterAutospacing="1" w:line="240" w:lineRule="auto"/>
        <w:rPr>
          <w:del w:id="132" w:author="Brie McMahon" w:date="2025-08-21T13:47:00Z" w16du:dateUtc="2025-08-21T12:47:00Z"/>
          <w:rFonts w:ascii="Times New Roman" w:eastAsia="Times New Roman" w:hAnsi="Times New Roman" w:cs="Times New Roman"/>
          <w:kern w:val="0"/>
          <w:lang w:eastAsia="en-GB"/>
          <w14:ligatures w14:val="none"/>
        </w:rPr>
      </w:pPr>
      <w:del w:id="133" w:author="Brie McMahon" w:date="2025-08-21T13:47:00Z" w16du:dateUtc="2025-08-21T12:47:00Z">
        <w:r w:rsidRPr="00D07D3E" w:rsidDel="009C04FC">
          <w:rPr>
            <w:rFonts w:ascii="Times New Roman" w:eastAsia="Times New Roman" w:hAnsi="Times New Roman" w:cs="Times New Roman"/>
            <w:kern w:val="0"/>
            <w:lang w:eastAsia="en-GB"/>
            <w14:ligatures w14:val="none"/>
          </w:rPr>
          <w:delText>Always</w:delText>
        </w:r>
      </w:del>
    </w:p>
    <w:p w14:paraId="6887BC60" w14:textId="2356C523" w:rsidR="00D07D3E" w:rsidRPr="00D07D3E" w:rsidDel="009C04FC" w:rsidRDefault="00D07D3E" w:rsidP="00D07D3E">
      <w:pPr>
        <w:numPr>
          <w:ilvl w:val="0"/>
          <w:numId w:val="19"/>
        </w:numPr>
        <w:spacing w:before="100" w:beforeAutospacing="1" w:after="100" w:afterAutospacing="1" w:line="240" w:lineRule="auto"/>
        <w:rPr>
          <w:del w:id="134" w:author="Brie McMahon" w:date="2025-08-21T13:47:00Z" w16du:dateUtc="2025-08-21T12:47:00Z"/>
          <w:rFonts w:ascii="Times New Roman" w:eastAsia="Times New Roman" w:hAnsi="Times New Roman" w:cs="Times New Roman"/>
          <w:kern w:val="0"/>
          <w:lang w:eastAsia="en-GB"/>
          <w14:ligatures w14:val="none"/>
        </w:rPr>
      </w:pPr>
      <w:del w:id="135" w:author="Brie McMahon" w:date="2025-08-21T13:47:00Z" w16du:dateUtc="2025-08-21T12:47:00Z">
        <w:r w:rsidRPr="00D07D3E" w:rsidDel="009C04FC">
          <w:rPr>
            <w:rFonts w:ascii="Times New Roman" w:eastAsia="Times New Roman" w:hAnsi="Times New Roman" w:cs="Times New Roman"/>
            <w:kern w:val="0"/>
            <w:lang w:eastAsia="en-GB"/>
            <w14:ligatures w14:val="none"/>
          </w:rPr>
          <w:delText>Most of the time</w:delText>
        </w:r>
      </w:del>
    </w:p>
    <w:p w14:paraId="3A52A8DC" w14:textId="675B3AD6" w:rsidR="00D07D3E" w:rsidRPr="00D07D3E" w:rsidDel="009C04FC" w:rsidRDefault="00D07D3E" w:rsidP="00D07D3E">
      <w:pPr>
        <w:numPr>
          <w:ilvl w:val="0"/>
          <w:numId w:val="19"/>
        </w:numPr>
        <w:spacing w:before="100" w:beforeAutospacing="1" w:after="100" w:afterAutospacing="1" w:line="240" w:lineRule="auto"/>
        <w:rPr>
          <w:del w:id="136" w:author="Brie McMahon" w:date="2025-08-21T13:47:00Z" w16du:dateUtc="2025-08-21T12:47:00Z"/>
          <w:rFonts w:ascii="Times New Roman" w:eastAsia="Times New Roman" w:hAnsi="Times New Roman" w:cs="Times New Roman"/>
          <w:kern w:val="0"/>
          <w:lang w:eastAsia="en-GB"/>
          <w14:ligatures w14:val="none"/>
        </w:rPr>
      </w:pPr>
      <w:del w:id="137" w:author="Brie McMahon" w:date="2025-08-21T13:47:00Z" w16du:dateUtc="2025-08-21T12:47:00Z">
        <w:r w:rsidRPr="00D07D3E" w:rsidDel="009C04FC">
          <w:rPr>
            <w:rFonts w:ascii="Times New Roman" w:eastAsia="Times New Roman" w:hAnsi="Times New Roman" w:cs="Times New Roman"/>
            <w:kern w:val="0"/>
            <w:lang w:eastAsia="en-GB"/>
            <w14:ligatures w14:val="none"/>
          </w:rPr>
          <w:delText>Sometimes</w:delText>
        </w:r>
      </w:del>
    </w:p>
    <w:p w14:paraId="1024CEAD" w14:textId="6FF93E8F" w:rsidR="00D07D3E" w:rsidRPr="00D07D3E" w:rsidDel="009C04FC" w:rsidRDefault="00D07D3E" w:rsidP="00D07D3E">
      <w:pPr>
        <w:numPr>
          <w:ilvl w:val="0"/>
          <w:numId w:val="19"/>
        </w:numPr>
        <w:spacing w:before="100" w:beforeAutospacing="1" w:after="100" w:afterAutospacing="1" w:line="240" w:lineRule="auto"/>
        <w:rPr>
          <w:del w:id="138" w:author="Brie McMahon" w:date="2025-08-21T13:47:00Z" w16du:dateUtc="2025-08-21T12:47:00Z"/>
          <w:rFonts w:ascii="Times New Roman" w:eastAsia="Times New Roman" w:hAnsi="Times New Roman" w:cs="Times New Roman"/>
          <w:kern w:val="0"/>
          <w:lang w:eastAsia="en-GB"/>
          <w14:ligatures w14:val="none"/>
        </w:rPr>
      </w:pPr>
      <w:del w:id="139" w:author="Brie McMahon" w:date="2025-08-21T13:47:00Z" w16du:dateUtc="2025-08-21T12:47:00Z">
        <w:r w:rsidRPr="00D07D3E" w:rsidDel="009C04FC">
          <w:rPr>
            <w:rFonts w:ascii="Times New Roman" w:eastAsia="Times New Roman" w:hAnsi="Times New Roman" w:cs="Times New Roman"/>
            <w:kern w:val="0"/>
            <w:lang w:eastAsia="en-GB"/>
            <w14:ligatures w14:val="none"/>
          </w:rPr>
          <w:delText>Rarely</w:delText>
        </w:r>
      </w:del>
    </w:p>
    <w:p w14:paraId="6F1972A6" w14:textId="41EA7324" w:rsidR="00D07D3E" w:rsidRPr="00D07D3E" w:rsidDel="009C04FC" w:rsidRDefault="00D07D3E" w:rsidP="00D07D3E">
      <w:pPr>
        <w:numPr>
          <w:ilvl w:val="0"/>
          <w:numId w:val="19"/>
        </w:numPr>
        <w:spacing w:before="100" w:beforeAutospacing="1" w:after="100" w:afterAutospacing="1" w:line="240" w:lineRule="auto"/>
        <w:rPr>
          <w:del w:id="140" w:author="Brie McMahon" w:date="2025-08-21T13:47:00Z" w16du:dateUtc="2025-08-21T12:47:00Z"/>
          <w:rFonts w:ascii="Times New Roman" w:eastAsia="Times New Roman" w:hAnsi="Times New Roman" w:cs="Times New Roman"/>
          <w:kern w:val="0"/>
          <w:lang w:eastAsia="en-GB"/>
          <w14:ligatures w14:val="none"/>
        </w:rPr>
      </w:pPr>
      <w:del w:id="141" w:author="Brie McMahon" w:date="2025-08-21T13:47:00Z" w16du:dateUtc="2025-08-21T12:47:00Z">
        <w:r w:rsidRPr="00D07D3E" w:rsidDel="009C04FC">
          <w:rPr>
            <w:rFonts w:ascii="Times New Roman" w:eastAsia="Times New Roman" w:hAnsi="Times New Roman" w:cs="Times New Roman"/>
            <w:kern w:val="0"/>
            <w:lang w:eastAsia="en-GB"/>
            <w14:ligatures w14:val="none"/>
          </w:rPr>
          <w:delText>Not sure</w:delText>
        </w:r>
      </w:del>
    </w:p>
    <w:p w14:paraId="251D3E73" w14:textId="14183DD9" w:rsidR="009C04FC" w:rsidRPr="004D2B15" w:rsidRDefault="009C04FC" w:rsidP="009C04FC">
      <w:pPr>
        <w:spacing w:before="100" w:beforeAutospacing="1" w:after="100" w:afterAutospacing="1" w:line="240" w:lineRule="auto"/>
        <w:rPr>
          <w:ins w:id="142" w:author="Brie McMahon" w:date="2025-08-21T13:47:00Z" w16du:dateUtc="2025-08-21T12:47:00Z"/>
          <w:rFonts w:ascii="Times New Roman" w:eastAsia="Times New Roman" w:hAnsi="Times New Roman" w:cs="Times New Roman"/>
          <w:kern w:val="0"/>
          <w:lang w:eastAsia="en-GB"/>
          <w14:ligatures w14:val="none"/>
        </w:rPr>
      </w:pPr>
      <w:ins w:id="143" w:author="Brie McMahon" w:date="2025-08-21T13:47:00Z" w16du:dateUtc="2025-08-21T12:47:00Z">
        <w:r>
          <w:rPr>
            <w:rFonts w:ascii="Times New Roman" w:eastAsia="Times New Roman" w:hAnsi="Times New Roman" w:cs="Times New Roman"/>
            <w:b/>
            <w:bCs/>
            <w:kern w:val="0"/>
            <w:lang w:eastAsia="en-GB"/>
            <w14:ligatures w14:val="none"/>
          </w:rPr>
          <w:t>10</w:t>
        </w:r>
      </w:ins>
      <w:del w:id="144" w:author="Brie McMahon" w:date="2025-08-21T13:47:00Z" w16du:dateUtc="2025-08-21T12:47:00Z">
        <w:r w:rsidR="00D07D3E" w:rsidRPr="00D07D3E" w:rsidDel="009C04FC">
          <w:rPr>
            <w:rFonts w:ascii="Times New Roman" w:eastAsia="Times New Roman" w:hAnsi="Times New Roman" w:cs="Times New Roman"/>
            <w:b/>
            <w:bCs/>
            <w:kern w:val="0"/>
            <w:lang w:eastAsia="en-GB"/>
            <w14:ligatures w14:val="none"/>
          </w:rPr>
          <w:delText>3</w:delText>
        </w:r>
      </w:del>
      <w:r w:rsidR="00D07D3E" w:rsidRPr="00D07D3E">
        <w:rPr>
          <w:rFonts w:ascii="Times New Roman" w:eastAsia="Times New Roman" w:hAnsi="Times New Roman" w:cs="Times New Roman"/>
          <w:b/>
          <w:bCs/>
          <w:kern w:val="0"/>
          <w:lang w:eastAsia="en-GB"/>
          <w14:ligatures w14:val="none"/>
        </w:rPr>
        <w:t>. What challenges have you observed (if any) in how Associates/Subcontractors</w:t>
      </w:r>
      <w:ins w:id="145" w:author="Brie McMahon" w:date="2025-08-21T13:48:00Z" w16du:dateUtc="2025-08-21T12:48:00Z">
        <w:r>
          <w:rPr>
            <w:rFonts w:ascii="Times New Roman" w:eastAsia="Times New Roman" w:hAnsi="Times New Roman" w:cs="Times New Roman"/>
            <w:b/>
            <w:bCs/>
            <w:kern w:val="0"/>
            <w:lang w:eastAsia="en-GB"/>
            <w14:ligatures w14:val="none"/>
          </w:rPr>
          <w:t>/Employees</w:t>
        </w:r>
      </w:ins>
      <w:r w:rsidR="00D07D3E" w:rsidRPr="00D07D3E">
        <w:rPr>
          <w:rFonts w:ascii="Times New Roman" w:eastAsia="Times New Roman" w:hAnsi="Times New Roman" w:cs="Times New Roman"/>
          <w:b/>
          <w:bCs/>
          <w:kern w:val="0"/>
          <w:lang w:eastAsia="en-GB"/>
          <w14:ligatures w14:val="none"/>
        </w:rPr>
        <w:t xml:space="preserve"> record time in the OS?</w:t>
      </w:r>
      <w:ins w:id="146" w:author="Brie McMahon" w:date="2025-08-21T13:47:00Z" w16du:dateUtc="2025-08-21T12:47:00Z">
        <w:r w:rsidRPr="009C04FC">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(only asked to those who responded yes to question 9)</w:t>
        </w:r>
      </w:ins>
    </w:p>
    <w:p w14:paraId="3E504629" w14:textId="6DF184B0" w:rsidR="00D07D3E" w:rsidRPr="00D07D3E" w:rsidRDefault="00D07D3E" w:rsidP="00D07D3E">
      <w:pPr>
        <w:spacing w:before="100" w:beforeAutospacing="1" w:after="100" w:afterAutospacing="1" w:line="240" w:lineRule="auto"/>
        <w:rPr>
          <w:rFonts w:ascii="Times New Roman" w:eastAsia="Times New Roman" w:hAnsi="Times New Roman" w:cs="Times New Roman"/>
          <w:kern w:val="0"/>
          <w:lang w:eastAsia="en-GB"/>
          <w14:ligatures w14:val="none"/>
        </w:rPr>
      </w:pPr>
      <w:r w:rsidRPr="00D07D3E">
        <w:rPr>
          <w:rFonts w:ascii="Times New Roman" w:eastAsia="Times New Roman" w:hAnsi="Times New Roman" w:cs="Times New Roman"/>
          <w:kern w:val="0"/>
          <w:lang w:eastAsia="en-GB"/>
          <w14:ligatures w14:val="none"/>
        </w:rPr>
        <w:br/>
      </w:r>
      <w:r w:rsidRPr="00D07D3E">
        <w:rPr>
          <w:rFonts w:ascii="Times New Roman" w:eastAsia="Times New Roman" w:hAnsi="Times New Roman" w:cs="Times New Roman"/>
          <w:i/>
          <w:iCs/>
          <w:kern w:val="0"/>
          <w:lang w:eastAsia="en-GB"/>
          <w14:ligatures w14:val="none"/>
        </w:rPr>
        <w:t>(Free text)</w:t>
      </w:r>
    </w:p>
    <w:p w14:paraId="28A0767A" w14:textId="77777777" w:rsidR="00D07D3E" w:rsidRPr="00D07D3E" w:rsidRDefault="00831248" w:rsidP="00D07D3E">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4BDFE11">
          <v:rect id="_x0000_i1037" alt="" style="width:451.3pt;height:.05pt;mso-width-percent:0;mso-height-percent:0;mso-width-percent:0;mso-height-percent:0" o:hralign="center" o:hrstd="t" o:hr="t" fillcolor="#a0a0a0" stroked="f"/>
        </w:pict>
      </w:r>
    </w:p>
    <w:p w14:paraId="2EEDE928" w14:textId="67D25043" w:rsidR="00D07D3E" w:rsidRPr="00D07D3E" w:rsidDel="009C04FC" w:rsidRDefault="00D07D3E" w:rsidP="00D07D3E">
      <w:pPr>
        <w:spacing w:before="100" w:beforeAutospacing="1" w:after="100" w:afterAutospacing="1" w:line="240" w:lineRule="auto"/>
        <w:rPr>
          <w:del w:id="147" w:author="Brie McMahon" w:date="2025-08-21T13:49:00Z" w16du:dateUtc="2025-08-21T12:49:00Z"/>
          <w:rFonts w:ascii="Times New Roman" w:eastAsia="Times New Roman" w:hAnsi="Times New Roman" w:cs="Times New Roman"/>
          <w:kern w:val="0"/>
          <w:lang w:eastAsia="en-GB"/>
          <w14:ligatures w14:val="none"/>
        </w:rPr>
      </w:pPr>
      <w:del w:id="148" w:author="Brie McMahon" w:date="2025-08-21T13:49:00Z" w16du:dateUtc="2025-08-21T12:49:00Z">
        <w:r w:rsidRPr="00D07D3E" w:rsidDel="009C04FC">
          <w:rPr>
            <w:rFonts w:ascii="Times New Roman" w:eastAsia="Times New Roman" w:hAnsi="Times New Roman" w:cs="Times New Roman"/>
            <w:b/>
            <w:bCs/>
            <w:kern w:val="0"/>
            <w:lang w:eastAsia="en-GB"/>
            <w14:ligatures w14:val="none"/>
          </w:rPr>
          <w:delText>4. Have you encountered any issues with time code selection, project alignment, or timesheet approvals for these roles?</w:delText>
        </w:r>
      </w:del>
    </w:p>
    <w:p w14:paraId="78167E44" w14:textId="571EB8D0" w:rsidR="00D07D3E" w:rsidRPr="00D07D3E" w:rsidDel="009C04FC" w:rsidRDefault="00D07D3E" w:rsidP="00D07D3E">
      <w:pPr>
        <w:numPr>
          <w:ilvl w:val="0"/>
          <w:numId w:val="20"/>
        </w:numPr>
        <w:spacing w:before="100" w:beforeAutospacing="1" w:after="100" w:afterAutospacing="1" w:line="240" w:lineRule="auto"/>
        <w:rPr>
          <w:del w:id="149" w:author="Brie McMahon" w:date="2025-08-21T13:49:00Z" w16du:dateUtc="2025-08-21T12:49:00Z"/>
          <w:rFonts w:ascii="Times New Roman" w:eastAsia="Times New Roman" w:hAnsi="Times New Roman" w:cs="Times New Roman"/>
          <w:kern w:val="0"/>
          <w:lang w:eastAsia="en-GB"/>
          <w14:ligatures w14:val="none"/>
        </w:rPr>
      </w:pPr>
      <w:del w:id="150" w:author="Brie McMahon" w:date="2025-08-21T13:49:00Z" w16du:dateUtc="2025-08-21T12:49:00Z">
        <w:r w:rsidRPr="00D07D3E" w:rsidDel="009C04FC">
          <w:rPr>
            <w:rFonts w:ascii="Times New Roman" w:eastAsia="Times New Roman" w:hAnsi="Times New Roman" w:cs="Times New Roman"/>
            <w:kern w:val="0"/>
            <w:lang w:eastAsia="en-GB"/>
            <w14:ligatures w14:val="none"/>
          </w:rPr>
          <w:delText>Yes (please specify): ___________</w:delText>
        </w:r>
      </w:del>
    </w:p>
    <w:p w14:paraId="11F6F5A3" w14:textId="62D3C74D" w:rsidR="00D07D3E" w:rsidRPr="00D07D3E" w:rsidDel="009C04FC" w:rsidRDefault="00D07D3E" w:rsidP="00D07D3E">
      <w:pPr>
        <w:numPr>
          <w:ilvl w:val="0"/>
          <w:numId w:val="20"/>
        </w:numPr>
        <w:spacing w:before="100" w:beforeAutospacing="1" w:after="100" w:afterAutospacing="1" w:line="240" w:lineRule="auto"/>
        <w:rPr>
          <w:del w:id="151" w:author="Brie McMahon" w:date="2025-08-21T13:49:00Z" w16du:dateUtc="2025-08-21T12:49:00Z"/>
          <w:rFonts w:ascii="Times New Roman" w:eastAsia="Times New Roman" w:hAnsi="Times New Roman" w:cs="Times New Roman"/>
          <w:kern w:val="0"/>
          <w:lang w:eastAsia="en-GB"/>
          <w14:ligatures w14:val="none"/>
        </w:rPr>
      </w:pPr>
      <w:del w:id="152" w:author="Brie McMahon" w:date="2025-08-21T13:49:00Z" w16du:dateUtc="2025-08-21T12:49:00Z">
        <w:r w:rsidRPr="00D07D3E" w:rsidDel="009C04FC">
          <w:rPr>
            <w:rFonts w:ascii="Times New Roman" w:eastAsia="Times New Roman" w:hAnsi="Times New Roman" w:cs="Times New Roman"/>
            <w:kern w:val="0"/>
            <w:lang w:eastAsia="en-GB"/>
            <w14:ligatures w14:val="none"/>
          </w:rPr>
          <w:delText>No</w:delText>
        </w:r>
      </w:del>
    </w:p>
    <w:p w14:paraId="31E96FBD" w14:textId="36DA566C" w:rsidR="009C04FC" w:rsidRPr="004D2B15" w:rsidRDefault="009C04FC" w:rsidP="009C04FC">
      <w:pPr>
        <w:spacing w:before="100" w:beforeAutospacing="1" w:after="100" w:afterAutospacing="1" w:line="240" w:lineRule="auto"/>
        <w:rPr>
          <w:ins w:id="153" w:author="Brie McMahon" w:date="2025-08-21T13:50:00Z" w16du:dateUtc="2025-08-21T12:50:00Z"/>
          <w:rFonts w:ascii="Times New Roman" w:eastAsia="Times New Roman" w:hAnsi="Times New Roman" w:cs="Times New Roman"/>
          <w:kern w:val="0"/>
          <w:lang w:eastAsia="en-GB"/>
          <w14:ligatures w14:val="none"/>
        </w:rPr>
      </w:pPr>
      <w:ins w:id="154" w:author="Brie McMahon" w:date="2025-08-21T13:50:00Z" w16du:dateUtc="2025-08-21T12:50:00Z">
        <w:r>
          <w:rPr>
            <w:rFonts w:ascii="Times New Roman" w:eastAsia="Times New Roman" w:hAnsi="Times New Roman" w:cs="Times New Roman"/>
            <w:b/>
            <w:bCs/>
            <w:kern w:val="0"/>
            <w:lang w:eastAsia="en-GB"/>
            <w14:ligatures w14:val="none"/>
          </w:rPr>
          <w:t>11</w:t>
        </w:r>
      </w:ins>
      <w:del w:id="155" w:author="Brie McMahon" w:date="2025-08-21T13:50:00Z" w16du:dateUtc="2025-08-21T12:50:00Z">
        <w:r w:rsidR="00D07D3E" w:rsidRPr="00D07D3E" w:rsidDel="009C04FC">
          <w:rPr>
            <w:rFonts w:ascii="Times New Roman" w:eastAsia="Times New Roman" w:hAnsi="Times New Roman" w:cs="Times New Roman"/>
            <w:b/>
            <w:bCs/>
            <w:kern w:val="0"/>
            <w:lang w:eastAsia="en-GB"/>
            <w14:ligatures w14:val="none"/>
          </w:rPr>
          <w:delText>5</w:delText>
        </w:r>
      </w:del>
      <w:r w:rsidR="00D07D3E" w:rsidRPr="00D07D3E">
        <w:rPr>
          <w:rFonts w:ascii="Times New Roman" w:eastAsia="Times New Roman" w:hAnsi="Times New Roman" w:cs="Times New Roman"/>
          <w:b/>
          <w:bCs/>
          <w:kern w:val="0"/>
          <w:lang w:eastAsia="en-GB"/>
          <w14:ligatures w14:val="none"/>
        </w:rPr>
        <w:t>. What improvements would help you or your team better support or monitor time recording for Associates/Subcontractors</w:t>
      </w:r>
      <w:ins w:id="156" w:author="Brie McMahon" w:date="2025-08-21T13:49:00Z" w16du:dateUtc="2025-08-21T12:49:00Z">
        <w:r>
          <w:rPr>
            <w:rFonts w:ascii="Times New Roman" w:eastAsia="Times New Roman" w:hAnsi="Times New Roman" w:cs="Times New Roman"/>
            <w:b/>
            <w:bCs/>
            <w:kern w:val="0"/>
            <w:lang w:eastAsia="en-GB"/>
            <w14:ligatures w14:val="none"/>
          </w:rPr>
          <w:t>/E</w:t>
        </w:r>
      </w:ins>
      <w:ins w:id="157" w:author="Brie McMahon" w:date="2025-08-21T13:50:00Z" w16du:dateUtc="2025-08-21T12:50:00Z">
        <w:r>
          <w:rPr>
            <w:rFonts w:ascii="Times New Roman" w:eastAsia="Times New Roman" w:hAnsi="Times New Roman" w:cs="Times New Roman"/>
            <w:b/>
            <w:bCs/>
            <w:kern w:val="0"/>
            <w:lang w:eastAsia="en-GB"/>
            <w14:ligatures w14:val="none"/>
          </w:rPr>
          <w:t>m</w:t>
        </w:r>
      </w:ins>
      <w:ins w:id="158" w:author="Brie McMahon" w:date="2025-08-21T13:49:00Z" w16du:dateUtc="2025-08-21T12:49:00Z">
        <w:r>
          <w:rPr>
            <w:rFonts w:ascii="Times New Roman" w:eastAsia="Times New Roman" w:hAnsi="Times New Roman" w:cs="Times New Roman"/>
            <w:b/>
            <w:bCs/>
            <w:kern w:val="0"/>
            <w:lang w:eastAsia="en-GB"/>
            <w14:ligatures w14:val="none"/>
          </w:rPr>
          <w:t>ployees</w:t>
        </w:r>
      </w:ins>
      <w:r w:rsidR="00D07D3E" w:rsidRPr="00D07D3E">
        <w:rPr>
          <w:rFonts w:ascii="Times New Roman" w:eastAsia="Times New Roman" w:hAnsi="Times New Roman" w:cs="Times New Roman"/>
          <w:b/>
          <w:bCs/>
          <w:kern w:val="0"/>
          <w:lang w:eastAsia="en-GB"/>
          <w14:ligatures w14:val="none"/>
        </w:rPr>
        <w:t>?</w:t>
      </w:r>
      <w:ins w:id="159" w:author="Brie McMahon" w:date="2025-08-21T13:50:00Z" w16du:dateUtc="2025-08-21T12:50:00Z">
        <w:r w:rsidRPr="009C04FC">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(only asked to those who responded yes to question 9)</w:t>
        </w:r>
      </w:ins>
    </w:p>
    <w:p w14:paraId="4A3A1627" w14:textId="63707DA0" w:rsidR="00D07D3E" w:rsidRPr="00D07D3E" w:rsidRDefault="00D07D3E" w:rsidP="00D07D3E">
      <w:pPr>
        <w:spacing w:before="100" w:beforeAutospacing="1" w:after="100" w:afterAutospacing="1" w:line="240" w:lineRule="auto"/>
        <w:rPr>
          <w:rFonts w:ascii="Times New Roman" w:eastAsia="Times New Roman" w:hAnsi="Times New Roman" w:cs="Times New Roman"/>
          <w:kern w:val="0"/>
          <w:lang w:eastAsia="en-GB"/>
          <w14:ligatures w14:val="none"/>
        </w:rPr>
      </w:pPr>
      <w:r w:rsidRPr="00D07D3E">
        <w:rPr>
          <w:rFonts w:ascii="Times New Roman" w:eastAsia="Times New Roman" w:hAnsi="Times New Roman" w:cs="Times New Roman"/>
          <w:kern w:val="0"/>
          <w:lang w:eastAsia="en-GB"/>
          <w14:ligatures w14:val="none"/>
        </w:rPr>
        <w:br/>
      </w:r>
      <w:r w:rsidRPr="00D07D3E">
        <w:rPr>
          <w:rFonts w:ascii="Times New Roman" w:eastAsia="Times New Roman" w:hAnsi="Times New Roman" w:cs="Times New Roman"/>
          <w:i/>
          <w:iCs/>
          <w:kern w:val="0"/>
          <w:lang w:eastAsia="en-GB"/>
          <w14:ligatures w14:val="none"/>
        </w:rPr>
        <w:t>(Free text)</w:t>
      </w:r>
    </w:p>
    <w:p w14:paraId="3170A8E4" w14:textId="77777777" w:rsidR="00D07D3E" w:rsidRPr="00D07D3E" w:rsidRDefault="00831248" w:rsidP="00D07D3E">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78098AC">
          <v:rect id="_x0000_i1036" alt="" style="width:451.3pt;height:.05pt;mso-width-percent:0;mso-height-percent:0;mso-width-percent:0;mso-height-percent:0" o:hralign="center" o:hrstd="t" o:hr="t" fillcolor="#a0a0a0" stroked="f"/>
        </w:pict>
      </w:r>
    </w:p>
    <w:p w14:paraId="4A0BFAAF" w14:textId="5DAB0F7A" w:rsidR="00D07D3E" w:rsidRPr="00D07D3E" w:rsidRDefault="00D07D3E" w:rsidP="00D07D3E">
      <w:pPr>
        <w:spacing w:before="100" w:beforeAutospacing="1" w:after="100" w:afterAutospacing="1" w:line="240" w:lineRule="auto"/>
        <w:rPr>
          <w:rFonts w:ascii="Times New Roman" w:eastAsia="Times New Roman" w:hAnsi="Times New Roman" w:cs="Times New Roman"/>
          <w:kern w:val="0"/>
          <w:lang w:eastAsia="en-GB"/>
          <w14:ligatures w14:val="none"/>
        </w:rPr>
      </w:pPr>
      <w:del w:id="160" w:author="Brie McMahon" w:date="2025-08-21T13:50:00Z" w16du:dateUtc="2025-08-21T12:50:00Z">
        <w:r w:rsidRPr="00D07D3E" w:rsidDel="009C04FC">
          <w:rPr>
            <w:rFonts w:ascii="Times New Roman" w:eastAsia="Times New Roman" w:hAnsi="Times New Roman" w:cs="Times New Roman"/>
            <w:b/>
            <w:bCs/>
            <w:kern w:val="0"/>
            <w:lang w:eastAsia="en-GB"/>
            <w14:ligatures w14:val="none"/>
          </w:rPr>
          <w:delText>6. Would you be open to a short follow-up conversation if needed?</w:delText>
        </w:r>
      </w:del>
      <w:ins w:id="161" w:author="Brie McMahon" w:date="2025-08-21T13:50:00Z" w16du:dateUtc="2025-08-21T12:50:00Z">
        <w:r w:rsidR="009C04FC">
          <w:rPr>
            <w:rFonts w:ascii="Times New Roman" w:eastAsia="Times New Roman" w:hAnsi="Times New Roman" w:cs="Times New Roman"/>
            <w:b/>
            <w:bCs/>
            <w:kern w:val="0"/>
            <w:lang w:eastAsia="en-GB"/>
            <w14:ligatures w14:val="none"/>
          </w:rPr>
          <w:t>12. Do you feel associates/subcontractors/employees have the necessary g</w:t>
        </w:r>
      </w:ins>
      <w:ins w:id="162" w:author="Brie McMahon" w:date="2025-08-21T13:51:00Z" w16du:dateUtc="2025-08-21T12:51:00Z">
        <w:r w:rsidR="009C04FC">
          <w:rPr>
            <w:rFonts w:ascii="Times New Roman" w:eastAsia="Times New Roman" w:hAnsi="Times New Roman" w:cs="Times New Roman"/>
            <w:b/>
            <w:bCs/>
            <w:kern w:val="0"/>
            <w:lang w:eastAsia="en-GB"/>
            <w14:ligatures w14:val="none"/>
          </w:rPr>
          <w:t>uidance to log time accurately</w:t>
        </w:r>
      </w:ins>
    </w:p>
    <w:p w14:paraId="489CECD5" w14:textId="55A789BE" w:rsidR="00D07D3E" w:rsidRPr="00D07D3E" w:rsidRDefault="00D07D3E" w:rsidP="00D07D3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D3E">
        <w:rPr>
          <w:rFonts w:ascii="Times New Roman" w:eastAsia="Times New Roman" w:hAnsi="Times New Roman" w:cs="Times New Roman"/>
          <w:kern w:val="0"/>
          <w:lang w:eastAsia="en-GB"/>
          <w14:ligatures w14:val="none"/>
        </w:rPr>
        <w:t>Yes</w:t>
      </w:r>
      <w:del w:id="163" w:author="Brie McMahon" w:date="2025-08-21T13:51:00Z" w16du:dateUtc="2025-08-21T12:51:00Z">
        <w:r w:rsidRPr="00D07D3E" w:rsidDel="009C04FC">
          <w:rPr>
            <w:rFonts w:ascii="Times New Roman" w:eastAsia="Times New Roman" w:hAnsi="Times New Roman" w:cs="Times New Roman"/>
            <w:kern w:val="0"/>
            <w:lang w:eastAsia="en-GB"/>
            <w14:ligatures w14:val="none"/>
          </w:rPr>
          <w:delText>, happy to chat</w:delText>
        </w:r>
      </w:del>
    </w:p>
    <w:p w14:paraId="47367860" w14:textId="5DDF20F2" w:rsidR="00D07D3E" w:rsidDel="009C04FC" w:rsidRDefault="00D07D3E" w:rsidP="002D5787">
      <w:pPr>
        <w:numPr>
          <w:ilvl w:val="0"/>
          <w:numId w:val="21"/>
        </w:numPr>
        <w:spacing w:before="100" w:beforeAutospacing="1" w:after="100" w:afterAutospacing="1" w:line="240" w:lineRule="auto"/>
        <w:rPr>
          <w:del w:id="164" w:author="Brie McMahon" w:date="2025-08-21T13:51:00Z" w16du:dateUtc="2025-08-21T12:51:00Z"/>
          <w:rFonts w:ascii="Times New Roman" w:eastAsia="Times New Roman" w:hAnsi="Times New Roman" w:cs="Times New Roman"/>
          <w:kern w:val="0"/>
          <w:lang w:eastAsia="en-GB"/>
          <w14:ligatures w14:val="none"/>
        </w:rPr>
      </w:pPr>
      <w:r w:rsidRPr="009C04FC">
        <w:rPr>
          <w:rFonts w:ascii="Times New Roman" w:eastAsia="Times New Roman" w:hAnsi="Times New Roman" w:cs="Times New Roman"/>
          <w:kern w:val="0"/>
          <w:lang w:eastAsia="en-GB"/>
          <w14:ligatures w14:val="none"/>
        </w:rPr>
        <w:t>No</w:t>
      </w:r>
      <w:del w:id="165" w:author="Brie McMahon" w:date="2025-08-21T13:51:00Z" w16du:dateUtc="2025-08-21T12:51:00Z">
        <w:r w:rsidRPr="00D07D3E" w:rsidDel="009C04FC">
          <w:rPr>
            <w:rFonts w:ascii="Times New Roman" w:eastAsia="Times New Roman" w:hAnsi="Times New Roman" w:cs="Times New Roman"/>
            <w:kern w:val="0"/>
            <w:lang w:eastAsia="en-GB"/>
            <w14:ligatures w14:val="none"/>
          </w:rPr>
          <w:delText>, prefer to contribute anonymously</w:delText>
        </w:r>
      </w:del>
    </w:p>
    <w:p w14:paraId="7EA73AA3" w14:textId="6B883758" w:rsidR="009C04FC" w:rsidRPr="00D07D3E" w:rsidRDefault="009C04FC" w:rsidP="009C04FC">
      <w:pPr>
        <w:numPr>
          <w:ilvl w:val="0"/>
          <w:numId w:val="21"/>
        </w:numPr>
        <w:spacing w:before="100" w:beforeAutospacing="1" w:after="100" w:afterAutospacing="1" w:line="240" w:lineRule="auto"/>
        <w:rPr>
          <w:ins w:id="166" w:author="Brie McMahon" w:date="2025-08-21T13:51:00Z" w16du:dateUtc="2025-08-21T12:51:00Z"/>
          <w:rFonts w:ascii="Times New Roman" w:eastAsia="Times New Roman" w:hAnsi="Times New Roman" w:cs="Times New Roman"/>
          <w:kern w:val="0"/>
          <w:lang w:eastAsia="en-GB"/>
          <w14:ligatures w14:val="none"/>
        </w:rPr>
      </w:pPr>
    </w:p>
    <w:p w14:paraId="61FD857B" w14:textId="7DE29146" w:rsidR="009C04FC" w:rsidRPr="009C04FC" w:rsidRDefault="009C04FC" w:rsidP="002D5787">
      <w:pPr>
        <w:numPr>
          <w:ilvl w:val="0"/>
          <w:numId w:val="21"/>
        </w:numPr>
        <w:spacing w:before="100" w:beforeAutospacing="1" w:after="100" w:afterAutospacing="1" w:line="240" w:lineRule="auto"/>
        <w:rPr>
          <w:ins w:id="167" w:author="Brie McMahon" w:date="2025-08-21T13:51:00Z" w16du:dateUtc="2025-08-21T12:51:00Z"/>
          <w:rFonts w:ascii="Times New Roman" w:eastAsia="Times New Roman" w:hAnsi="Times New Roman" w:cs="Times New Roman"/>
          <w:kern w:val="0"/>
          <w:lang w:eastAsia="en-GB"/>
          <w14:ligatures w14:val="none"/>
          <w:rPrChange w:id="168" w:author="Brie McMahon" w:date="2025-08-21T13:51:00Z" w16du:dateUtc="2025-08-21T12:51:00Z">
            <w:rPr>
              <w:ins w:id="169" w:author="Brie McMahon" w:date="2025-08-21T13:51:00Z" w16du:dateUtc="2025-08-21T12:51:00Z"/>
              <w:rFonts w:ascii="Times New Roman" w:eastAsia="Times New Roman" w:hAnsi="Times New Roman" w:cs="Times New Roman"/>
              <w:b/>
              <w:bCs/>
              <w:kern w:val="0"/>
              <w:lang w:eastAsia="en-GB"/>
              <w14:ligatures w14:val="none"/>
            </w:rPr>
          </w:rPrChange>
        </w:rPr>
      </w:pPr>
      <w:ins w:id="170" w:author="Brie McMahon" w:date="2025-08-21T13:51:00Z" w16du:dateUtc="2025-08-21T12:51:00Z">
        <w:r>
          <w:rPr>
            <w:rFonts w:ascii="Times New Roman" w:eastAsia="Times New Roman" w:hAnsi="Times New Roman" w:cs="Times New Roman"/>
            <w:kern w:val="0"/>
            <w:lang w:eastAsia="en-GB"/>
            <w14:ligatures w14:val="none"/>
          </w:rPr>
          <w:t>I don’t know</w:t>
        </w:r>
      </w:ins>
    </w:p>
    <w:p w14:paraId="5C997BE7" w14:textId="1AB1BF28" w:rsidR="009C04FC" w:rsidRDefault="009C04FC" w:rsidP="009C04FC">
      <w:pPr>
        <w:spacing w:before="100" w:beforeAutospacing="1" w:after="100" w:afterAutospacing="1" w:line="240" w:lineRule="auto"/>
        <w:rPr>
          <w:ins w:id="171" w:author="Brie McMahon" w:date="2025-08-21T13:51:00Z" w16du:dateUtc="2025-08-21T12:51:00Z"/>
          <w:rFonts w:ascii="Times New Roman" w:eastAsia="Times New Roman" w:hAnsi="Times New Roman" w:cs="Times New Roman"/>
          <w:kern w:val="0"/>
          <w:lang w:eastAsia="en-GB"/>
          <w14:ligatures w14:val="none"/>
        </w:rPr>
      </w:pPr>
      <w:ins w:id="172" w:author="Brie McMahon" w:date="2025-08-21T13:51:00Z" w16du:dateUtc="2025-08-21T12:51:00Z">
        <w:r>
          <w:rPr>
            <w:rFonts w:ascii="Times New Roman" w:eastAsia="Times New Roman" w:hAnsi="Times New Roman" w:cs="Times New Roman"/>
            <w:kern w:val="0"/>
            <w:lang w:eastAsia="en-GB"/>
            <w14:ligatures w14:val="none"/>
          </w:rPr>
          <w:t>Comment Box:</w:t>
        </w:r>
      </w:ins>
    </w:p>
    <w:p w14:paraId="096EE74A" w14:textId="77777777" w:rsidR="009C04FC" w:rsidRPr="009C04FC" w:rsidRDefault="009C04FC" w:rsidP="009C04FC">
      <w:pPr>
        <w:spacing w:before="100" w:beforeAutospacing="1" w:after="100" w:afterAutospacing="1" w:line="240" w:lineRule="auto"/>
        <w:rPr>
          <w:ins w:id="173" w:author="Brie McMahon" w:date="2025-08-21T13:51:00Z" w16du:dateUtc="2025-08-21T12:51:00Z"/>
          <w:rFonts w:ascii="Times New Roman" w:eastAsia="Times New Roman" w:hAnsi="Times New Roman" w:cs="Times New Roman"/>
          <w:kern w:val="0"/>
          <w:lang w:eastAsia="en-GB"/>
          <w14:ligatures w14:val="none"/>
          <w:rPrChange w:id="174" w:author="Brie McMahon" w:date="2025-08-21T13:51:00Z" w16du:dateUtc="2025-08-21T12:51:00Z">
            <w:rPr>
              <w:ins w:id="175" w:author="Brie McMahon" w:date="2025-08-21T13:51:00Z" w16du:dateUtc="2025-08-21T12:51:00Z"/>
              <w:rFonts w:ascii="Times New Roman" w:eastAsia="Times New Roman" w:hAnsi="Times New Roman" w:cs="Times New Roman"/>
              <w:b/>
              <w:bCs/>
              <w:kern w:val="0"/>
              <w:lang w:eastAsia="en-GB"/>
              <w14:ligatures w14:val="none"/>
            </w:rPr>
          </w:rPrChange>
        </w:rPr>
        <w:pPrChange w:id="176" w:author="Brie McMahon" w:date="2025-08-21T13:51:00Z" w16du:dateUtc="2025-08-21T12:51:00Z">
          <w:pPr>
            <w:numPr>
              <w:numId w:val="21"/>
            </w:numPr>
            <w:spacing w:before="100" w:beforeAutospacing="1" w:after="100" w:afterAutospacing="1" w:line="240" w:lineRule="auto"/>
            <w:ind w:left="720" w:hanging="360"/>
          </w:pPr>
        </w:pPrChange>
      </w:pPr>
    </w:p>
    <w:p w14:paraId="0FB4E248" w14:textId="4DA3E8AF" w:rsidR="00D07D3E" w:rsidRPr="009C04FC" w:rsidDel="009C04FC" w:rsidRDefault="00D07D3E" w:rsidP="002D5787">
      <w:pPr>
        <w:numPr>
          <w:ilvl w:val="0"/>
          <w:numId w:val="21"/>
        </w:numPr>
        <w:spacing w:before="100" w:beforeAutospacing="1" w:after="100" w:afterAutospacing="1" w:line="240" w:lineRule="auto"/>
        <w:rPr>
          <w:del w:id="177" w:author="Brie McMahon" w:date="2025-08-21T13:51:00Z" w16du:dateUtc="2025-08-21T12:51:00Z"/>
          <w:rFonts w:ascii="Times New Roman" w:eastAsia="Times New Roman" w:hAnsi="Times New Roman" w:cs="Times New Roman"/>
          <w:kern w:val="0"/>
          <w:lang w:eastAsia="en-GB"/>
          <w14:ligatures w14:val="none"/>
        </w:rPr>
        <w:pPrChange w:id="178" w:author="Brie McMahon" w:date="2025-08-21T13:51:00Z" w16du:dateUtc="2025-08-21T12:51:00Z">
          <w:pPr>
            <w:spacing w:before="100" w:beforeAutospacing="1" w:after="100" w:afterAutospacing="1" w:line="240" w:lineRule="auto"/>
          </w:pPr>
        </w:pPrChange>
      </w:pPr>
      <w:del w:id="179" w:author="Brie McMahon" w:date="2025-08-21T13:51:00Z" w16du:dateUtc="2025-08-21T12:51:00Z">
        <w:r w:rsidRPr="009C04FC" w:rsidDel="009C04FC">
          <w:rPr>
            <w:rFonts w:ascii="Times New Roman" w:eastAsia="Times New Roman" w:hAnsi="Times New Roman" w:cs="Times New Roman"/>
            <w:b/>
            <w:bCs/>
            <w:kern w:val="0"/>
            <w:lang w:eastAsia="en-GB"/>
            <w14:ligatures w14:val="none"/>
          </w:rPr>
          <w:delText>Optional:</w:delText>
        </w:r>
        <w:r w:rsidRPr="009C04FC" w:rsidDel="009C04FC">
          <w:rPr>
            <w:rFonts w:ascii="Times New Roman" w:eastAsia="Times New Roman" w:hAnsi="Times New Roman" w:cs="Times New Roman"/>
            <w:kern w:val="0"/>
            <w:lang w:eastAsia="en-GB"/>
            <w14:ligatures w14:val="none"/>
          </w:rPr>
          <w:br/>
          <w:delText>Department: ___________</w:delText>
        </w:r>
        <w:r w:rsidRPr="009C04FC" w:rsidDel="009C04FC">
          <w:rPr>
            <w:rFonts w:ascii="Times New Roman" w:eastAsia="Times New Roman" w:hAnsi="Times New Roman" w:cs="Times New Roman"/>
            <w:kern w:val="0"/>
            <w:lang w:eastAsia="en-GB"/>
            <w14:ligatures w14:val="none"/>
          </w:rPr>
          <w:br/>
          <w:delText>Role: ___________</w:delText>
        </w:r>
      </w:del>
    </w:p>
    <w:p w14:paraId="710D71D9" w14:textId="663CF286" w:rsidR="00C83EFA" w:rsidDel="009C04FC" w:rsidRDefault="00C83EFA" w:rsidP="004D2B15">
      <w:pPr>
        <w:spacing w:before="100" w:beforeAutospacing="1" w:after="100" w:afterAutospacing="1" w:line="240" w:lineRule="auto"/>
        <w:outlineLvl w:val="1"/>
        <w:rPr>
          <w:del w:id="180" w:author="Brie McMahon" w:date="2025-08-21T13:51:00Z" w16du:dateUtc="2025-08-21T12:51:00Z"/>
          <w:rFonts w:ascii="Times New Roman" w:eastAsia="Times New Roman" w:hAnsi="Times New Roman" w:cs="Times New Roman"/>
          <w:b/>
          <w:bCs/>
          <w:kern w:val="0"/>
          <w:sz w:val="36"/>
          <w:szCs w:val="36"/>
          <w:lang w:eastAsia="en-GB"/>
          <w14:ligatures w14:val="none"/>
        </w:rPr>
      </w:pPr>
    </w:p>
    <w:p w14:paraId="2F37FC49" w14:textId="4B30E721" w:rsidR="004D2B15" w:rsidRPr="004D2B15" w:rsidRDefault="004D2B15" w:rsidP="004D2B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del w:id="181" w:author="Brie McMahon" w:date="2025-08-21T13:51:00Z" w16du:dateUtc="2025-08-21T12:51:00Z">
        <w:r w:rsidRPr="004D2B15" w:rsidDel="009C04FC">
          <w:rPr>
            <w:rFonts w:ascii="Times New Roman" w:eastAsia="Times New Roman" w:hAnsi="Times New Roman" w:cs="Times New Roman"/>
            <w:b/>
            <w:bCs/>
            <w:kern w:val="0"/>
            <w:sz w:val="36"/>
            <w:szCs w:val="36"/>
            <w:lang w:eastAsia="en-GB"/>
            <w14:ligatures w14:val="none"/>
          </w:rPr>
          <w:delText xml:space="preserve">Survey 2: Making Expenses Easy &amp; Efficient – </w:delText>
        </w:r>
      </w:del>
      <w:r w:rsidRPr="004D2B15">
        <w:rPr>
          <w:rFonts w:ascii="Times New Roman" w:eastAsia="Times New Roman" w:hAnsi="Times New Roman" w:cs="Times New Roman"/>
          <w:b/>
          <w:bCs/>
          <w:kern w:val="0"/>
          <w:sz w:val="36"/>
          <w:szCs w:val="36"/>
          <w:lang w:eastAsia="en-GB"/>
          <w14:ligatures w14:val="none"/>
        </w:rPr>
        <w:t>Expense Management</w:t>
      </w:r>
    </w:p>
    <w:p w14:paraId="11D6528A" w14:textId="4958EB38" w:rsidR="004D2B15" w:rsidRPr="004D2B15" w:rsidDel="00A57C91" w:rsidRDefault="004D2B15" w:rsidP="004D2B15">
      <w:pPr>
        <w:spacing w:before="100" w:beforeAutospacing="1" w:after="100" w:afterAutospacing="1" w:line="240" w:lineRule="auto"/>
        <w:rPr>
          <w:del w:id="182" w:author="Brie McMahon" w:date="2025-08-22T15:31:00Z" w16du:dateUtc="2025-08-22T14:31:00Z"/>
          <w:rFonts w:ascii="Times New Roman" w:eastAsia="Times New Roman" w:hAnsi="Times New Roman" w:cs="Times New Roman"/>
          <w:kern w:val="0"/>
          <w:lang w:eastAsia="en-GB"/>
          <w14:ligatures w14:val="none"/>
        </w:rPr>
      </w:pPr>
      <w:del w:id="183" w:author="Brie McMahon" w:date="2025-08-22T15:31:00Z" w16du:dateUtc="2025-08-22T14:31:00Z">
        <w:r w:rsidRPr="004D2B15" w:rsidDel="00A57C91">
          <w:rPr>
            <w:rFonts w:ascii="Times New Roman" w:eastAsia="Times New Roman" w:hAnsi="Times New Roman" w:cs="Times New Roman"/>
            <w:i/>
            <w:iCs/>
            <w:kern w:val="0"/>
            <w:lang w:eastAsia="en-GB"/>
            <w14:ligatures w14:val="none"/>
          </w:rPr>
          <w:delText>We’re re-evaluating how expenses are logged, approved, and tracked in ASI OS. Your insights will directly inform improvements to visibility, workflows, and support.</w:delText>
        </w:r>
      </w:del>
    </w:p>
    <w:p w14:paraId="66293FB0" w14:textId="324BD8FC"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184" w:author="Brie McMahon" w:date="2025-08-22T16:12:00Z" w16du:dateUtc="2025-08-22T15:12:00Z">
        <w:r>
          <w:rPr>
            <w:rFonts w:ascii="Times New Roman" w:eastAsia="Times New Roman" w:hAnsi="Times New Roman" w:cs="Times New Roman"/>
            <w:b/>
            <w:bCs/>
            <w:kern w:val="0"/>
            <w:lang w:eastAsia="en-GB"/>
            <w14:ligatures w14:val="none"/>
          </w:rPr>
          <w:t>13</w:t>
        </w:r>
      </w:ins>
      <w:del w:id="185" w:author="Brie McMahon" w:date="2025-08-22T16:12:00Z" w16du:dateUtc="2025-08-22T15:12:00Z">
        <w:r w:rsidR="004D2B15" w:rsidRPr="004D2B15" w:rsidDel="001200E2">
          <w:rPr>
            <w:rFonts w:ascii="Times New Roman" w:eastAsia="Times New Roman" w:hAnsi="Times New Roman" w:cs="Times New Roman"/>
            <w:b/>
            <w:bCs/>
            <w:kern w:val="0"/>
            <w:lang w:eastAsia="en-GB"/>
            <w14:ligatures w14:val="none"/>
          </w:rPr>
          <w:delText>1</w:delText>
        </w:r>
      </w:del>
      <w:r w:rsidR="004D2B15" w:rsidRPr="004D2B15">
        <w:rPr>
          <w:rFonts w:ascii="Times New Roman" w:eastAsia="Times New Roman" w:hAnsi="Times New Roman" w:cs="Times New Roman"/>
          <w:b/>
          <w:bCs/>
          <w:kern w:val="0"/>
          <w:lang w:eastAsia="en-GB"/>
          <w14:ligatures w14:val="none"/>
        </w:rPr>
        <w:t>. Are you currently assigned to a project in the OS?</w:t>
      </w:r>
    </w:p>
    <w:p w14:paraId="577D2EAF" w14:textId="77777777" w:rsidR="004D2B15" w:rsidRPr="004D2B15" w:rsidRDefault="004D2B15" w:rsidP="004D2B15">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Yes</w:t>
      </w:r>
    </w:p>
    <w:p w14:paraId="7874D10E" w14:textId="77777777" w:rsidR="004D2B15" w:rsidRPr="004D2B15" w:rsidRDefault="004D2B15" w:rsidP="004D2B15">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No</w:t>
      </w:r>
    </w:p>
    <w:p w14:paraId="3484EBFD" w14:textId="77777777" w:rsidR="004D2B15" w:rsidRPr="004D2B15" w:rsidRDefault="004D2B15" w:rsidP="004D2B15">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Not sure</w:t>
      </w:r>
    </w:p>
    <w:p w14:paraId="6A5E23F2" w14:textId="5980E261"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186" w:author="Brie McMahon" w:date="2025-08-22T16:12:00Z" w16du:dateUtc="2025-08-22T15:12:00Z">
        <w:r>
          <w:rPr>
            <w:rFonts w:ascii="Times New Roman" w:eastAsia="Times New Roman" w:hAnsi="Times New Roman" w:cs="Times New Roman"/>
            <w:b/>
            <w:bCs/>
            <w:kern w:val="0"/>
            <w:lang w:eastAsia="en-GB"/>
            <w14:ligatures w14:val="none"/>
          </w:rPr>
          <w:t>14</w:t>
        </w:r>
      </w:ins>
      <w:del w:id="187" w:author="Brie McMahon" w:date="2025-08-22T16:12:00Z" w16du:dateUtc="2025-08-22T15:12:00Z">
        <w:r w:rsidR="004D2B15" w:rsidRPr="004D2B15" w:rsidDel="001200E2">
          <w:rPr>
            <w:rFonts w:ascii="Times New Roman" w:eastAsia="Times New Roman" w:hAnsi="Times New Roman" w:cs="Times New Roman"/>
            <w:b/>
            <w:bCs/>
            <w:kern w:val="0"/>
            <w:lang w:eastAsia="en-GB"/>
            <w14:ligatures w14:val="none"/>
          </w:rPr>
          <w:delText>2</w:delText>
        </w:r>
      </w:del>
      <w:r w:rsidR="004D2B15" w:rsidRPr="004D2B15">
        <w:rPr>
          <w:rFonts w:ascii="Times New Roman" w:eastAsia="Times New Roman" w:hAnsi="Times New Roman" w:cs="Times New Roman"/>
          <w:b/>
          <w:bCs/>
          <w:kern w:val="0"/>
          <w:lang w:eastAsia="en-GB"/>
          <w14:ligatures w14:val="none"/>
        </w:rPr>
        <w:t>. What part of the expense process do you find most confusing or time-consuming?</w:t>
      </w:r>
    </w:p>
    <w:p w14:paraId="3895EF5A" w14:textId="77777777" w:rsidR="004D2B15" w:rsidRPr="004D2B15" w:rsidRDefault="004D2B15" w:rsidP="004D2B1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Logging the expense</w:t>
      </w:r>
    </w:p>
    <w:p w14:paraId="6B0C33DF" w14:textId="77777777" w:rsidR="004D2B15" w:rsidRPr="004D2B15" w:rsidRDefault="004D2B15" w:rsidP="004D2B1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Understanding which code to use</w:t>
      </w:r>
    </w:p>
    <w:p w14:paraId="4E2EEC98" w14:textId="77777777" w:rsidR="004D2B15" w:rsidRPr="004D2B15" w:rsidRDefault="004D2B15" w:rsidP="004D2B1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lastRenderedPageBreak/>
        <w:t>Approval delays</w:t>
      </w:r>
    </w:p>
    <w:p w14:paraId="79376359" w14:textId="77777777" w:rsidR="004D2B15" w:rsidRPr="004D2B15" w:rsidRDefault="004D2B15" w:rsidP="004D2B1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Budget visibility</w:t>
      </w:r>
    </w:p>
    <w:p w14:paraId="5CEB4F42" w14:textId="77777777" w:rsidR="004D2B15" w:rsidRPr="004D2B15" w:rsidRDefault="004D2B15" w:rsidP="004D2B1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Other (please specify): ___________</w:t>
      </w:r>
    </w:p>
    <w:p w14:paraId="4A4C6F77" w14:textId="617AE3D7"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188" w:author="Brie McMahon" w:date="2025-08-22T16:12:00Z" w16du:dateUtc="2025-08-22T15:12:00Z">
        <w:r>
          <w:rPr>
            <w:rFonts w:ascii="Times New Roman" w:eastAsia="Times New Roman" w:hAnsi="Times New Roman" w:cs="Times New Roman"/>
            <w:b/>
            <w:bCs/>
            <w:kern w:val="0"/>
            <w:lang w:eastAsia="en-GB"/>
            <w14:ligatures w14:val="none"/>
          </w:rPr>
          <w:t>15</w:t>
        </w:r>
      </w:ins>
      <w:del w:id="189" w:author="Brie McMahon" w:date="2025-08-22T16:12:00Z" w16du:dateUtc="2025-08-22T15:12:00Z">
        <w:r w:rsidR="004D2B15" w:rsidRPr="004D2B15" w:rsidDel="001200E2">
          <w:rPr>
            <w:rFonts w:ascii="Times New Roman" w:eastAsia="Times New Roman" w:hAnsi="Times New Roman" w:cs="Times New Roman"/>
            <w:b/>
            <w:bCs/>
            <w:kern w:val="0"/>
            <w:lang w:eastAsia="en-GB"/>
            <w14:ligatures w14:val="none"/>
          </w:rPr>
          <w:delText>3</w:delText>
        </w:r>
      </w:del>
      <w:r w:rsidR="004D2B15" w:rsidRPr="004D2B15">
        <w:rPr>
          <w:rFonts w:ascii="Times New Roman" w:eastAsia="Times New Roman" w:hAnsi="Times New Roman" w:cs="Times New Roman"/>
          <w:b/>
          <w:bCs/>
          <w:kern w:val="0"/>
          <w:lang w:eastAsia="en-GB"/>
          <w14:ligatures w14:val="none"/>
        </w:rPr>
        <w:t>. I feel confident submitting expenses that will be approved without delay.</w:t>
      </w:r>
    </w:p>
    <w:p w14:paraId="715D15EC" w14:textId="77777777" w:rsidR="004D2B15" w:rsidRPr="004D2B15" w:rsidRDefault="004D2B15" w:rsidP="004D2B1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Strongly Agree</w:t>
      </w:r>
    </w:p>
    <w:p w14:paraId="1B1EFBF1" w14:textId="77777777" w:rsidR="004D2B15" w:rsidRPr="004D2B15" w:rsidRDefault="004D2B15" w:rsidP="004D2B1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Agree</w:t>
      </w:r>
    </w:p>
    <w:p w14:paraId="0EB4141C" w14:textId="77777777" w:rsidR="004D2B15" w:rsidRPr="004D2B15" w:rsidRDefault="004D2B15" w:rsidP="004D2B1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Neutral</w:t>
      </w:r>
    </w:p>
    <w:p w14:paraId="2D743B8F" w14:textId="77777777" w:rsidR="004D2B15" w:rsidRPr="004D2B15" w:rsidRDefault="004D2B15" w:rsidP="004D2B1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Disagree</w:t>
      </w:r>
    </w:p>
    <w:p w14:paraId="5F1D9811" w14:textId="77777777" w:rsidR="004D2B15" w:rsidRPr="004D2B15" w:rsidRDefault="004D2B15" w:rsidP="004D2B1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Strongly Disagree</w:t>
      </w:r>
    </w:p>
    <w:p w14:paraId="31965AA9" w14:textId="2F01284A" w:rsidR="009C04FC" w:rsidRDefault="004D2B15" w:rsidP="009C04FC">
      <w:pPr>
        <w:spacing w:before="100" w:beforeAutospacing="1" w:after="100" w:afterAutospacing="1" w:line="240" w:lineRule="auto"/>
        <w:rPr>
          <w:ins w:id="190" w:author="Brie McMahon" w:date="2025-08-21T13:53:00Z" w16du:dateUtc="2025-08-21T12:53:00Z"/>
          <w:rFonts w:ascii="Times New Roman" w:eastAsia="Times New Roman" w:hAnsi="Times New Roman" w:cs="Times New Roman"/>
          <w:b/>
          <w:bCs/>
          <w:kern w:val="0"/>
          <w:lang w:eastAsia="en-GB"/>
          <w14:ligatures w14:val="none"/>
        </w:rPr>
      </w:pPr>
      <w:del w:id="191" w:author="Brie McMahon" w:date="2025-08-21T13:54:00Z" w16du:dateUtc="2025-08-21T12:54:00Z">
        <w:r w:rsidRPr="004D2B15" w:rsidDel="009C04FC">
          <w:rPr>
            <w:rFonts w:ascii="Times New Roman" w:eastAsia="Times New Roman" w:hAnsi="Times New Roman" w:cs="Times New Roman"/>
            <w:b/>
            <w:bCs/>
            <w:kern w:val="0"/>
            <w:lang w:eastAsia="en-GB"/>
            <w14:ligatures w14:val="none"/>
          </w:rPr>
          <w:delText>4. Any suggestions to make expense processes more efficient?</w:delText>
        </w:r>
      </w:del>
      <w:ins w:id="192" w:author="Brie McMahon" w:date="2025-08-22T16:12:00Z" w16du:dateUtc="2025-08-22T15:12:00Z">
        <w:r w:rsidR="001200E2">
          <w:rPr>
            <w:rFonts w:ascii="Times New Roman" w:eastAsia="Times New Roman" w:hAnsi="Times New Roman" w:cs="Times New Roman"/>
            <w:b/>
            <w:bCs/>
            <w:kern w:val="0"/>
            <w:lang w:eastAsia="en-GB"/>
            <w14:ligatures w14:val="none"/>
          </w:rPr>
          <w:t>16</w:t>
        </w:r>
      </w:ins>
      <w:ins w:id="193" w:author="Brie McMahon" w:date="2025-08-21T13:53:00Z" w16du:dateUtc="2025-08-21T12:53:00Z">
        <w:r w:rsidR="009C04FC">
          <w:rPr>
            <w:rFonts w:ascii="Times New Roman" w:eastAsia="Times New Roman" w:hAnsi="Times New Roman" w:cs="Times New Roman"/>
            <w:b/>
            <w:bCs/>
            <w:kern w:val="0"/>
            <w:lang w:eastAsia="en-GB"/>
            <w14:ligatures w14:val="none"/>
          </w:rPr>
          <w:t xml:space="preserve">. What are the biggest pain points when </w:t>
        </w:r>
        <w:r w:rsidR="009C04FC">
          <w:rPr>
            <w:rFonts w:ascii="Times New Roman" w:eastAsia="Times New Roman" w:hAnsi="Times New Roman" w:cs="Times New Roman"/>
            <w:b/>
            <w:bCs/>
            <w:kern w:val="0"/>
            <w:lang w:eastAsia="en-GB"/>
            <w14:ligatures w14:val="none"/>
          </w:rPr>
          <w:t>logging</w:t>
        </w:r>
      </w:ins>
      <w:ins w:id="194" w:author="Brie McMahon" w:date="2025-08-21T13:54:00Z" w16du:dateUtc="2025-08-21T12:54:00Z">
        <w:r w:rsidR="009C04FC">
          <w:rPr>
            <w:rFonts w:ascii="Times New Roman" w:eastAsia="Times New Roman" w:hAnsi="Times New Roman" w:cs="Times New Roman"/>
            <w:b/>
            <w:bCs/>
            <w:kern w:val="0"/>
            <w:lang w:eastAsia="en-GB"/>
            <w14:ligatures w14:val="none"/>
          </w:rPr>
          <w:t xml:space="preserve"> and managing</w:t>
        </w:r>
      </w:ins>
      <w:ins w:id="195" w:author="Brie McMahon" w:date="2025-08-21T13:53:00Z" w16du:dateUtc="2025-08-21T12:53:00Z">
        <w:r w:rsidR="009C04FC">
          <w:rPr>
            <w:rFonts w:ascii="Times New Roman" w:eastAsia="Times New Roman" w:hAnsi="Times New Roman" w:cs="Times New Roman"/>
            <w:b/>
            <w:bCs/>
            <w:kern w:val="0"/>
            <w:lang w:eastAsia="en-GB"/>
            <w14:ligatures w14:val="none"/>
          </w:rPr>
          <w:t xml:space="preserve"> expenses</w:t>
        </w:r>
        <w:r w:rsidR="009C04FC">
          <w:rPr>
            <w:rFonts w:ascii="Times New Roman" w:eastAsia="Times New Roman" w:hAnsi="Times New Roman" w:cs="Times New Roman"/>
            <w:b/>
            <w:bCs/>
            <w:kern w:val="0"/>
            <w:lang w:eastAsia="en-GB"/>
            <w14:ligatures w14:val="none"/>
          </w:rPr>
          <w:t>?</w:t>
        </w:r>
      </w:ins>
    </w:p>
    <w:p w14:paraId="7020CA7A" w14:textId="77777777" w:rsidR="009C04FC" w:rsidRDefault="009C04FC" w:rsidP="009C04FC">
      <w:pPr>
        <w:spacing w:before="100" w:beforeAutospacing="1" w:after="100" w:afterAutospacing="1" w:line="240" w:lineRule="auto"/>
        <w:rPr>
          <w:ins w:id="196" w:author="Brie McMahon" w:date="2025-08-21T13:53:00Z" w16du:dateUtc="2025-08-21T12:53:00Z"/>
          <w:rFonts w:ascii="Times New Roman" w:eastAsia="Times New Roman" w:hAnsi="Times New Roman" w:cs="Times New Roman"/>
          <w:i/>
          <w:iCs/>
          <w:kern w:val="0"/>
          <w:lang w:eastAsia="en-GB"/>
          <w14:ligatures w14:val="none"/>
        </w:rPr>
      </w:pPr>
      <w:ins w:id="197" w:author="Brie McMahon" w:date="2025-08-21T13:53:00Z" w16du:dateUtc="2025-08-21T12:53:00Z">
        <w:r w:rsidRPr="00D07D3E">
          <w:rPr>
            <w:rFonts w:ascii="Times New Roman" w:eastAsia="Times New Roman" w:hAnsi="Times New Roman" w:cs="Times New Roman"/>
            <w:i/>
            <w:iCs/>
            <w:kern w:val="0"/>
            <w:lang w:eastAsia="en-GB"/>
            <w14:ligatures w14:val="none"/>
          </w:rPr>
          <w:t>(Free text)</w:t>
        </w:r>
      </w:ins>
    </w:p>
    <w:p w14:paraId="3504A1CB" w14:textId="7CC74B68" w:rsidR="009C04FC" w:rsidRDefault="001200E2" w:rsidP="009C04FC">
      <w:pPr>
        <w:spacing w:before="100" w:beforeAutospacing="1" w:after="100" w:afterAutospacing="1" w:line="240" w:lineRule="auto"/>
        <w:rPr>
          <w:ins w:id="198" w:author="Brie McMahon" w:date="2025-08-21T13:53:00Z" w16du:dateUtc="2025-08-21T12:53:00Z"/>
          <w:rFonts w:ascii="Times New Roman" w:eastAsia="Times New Roman" w:hAnsi="Times New Roman" w:cs="Times New Roman"/>
          <w:b/>
          <w:bCs/>
          <w:kern w:val="0"/>
          <w:lang w:eastAsia="en-GB"/>
          <w14:ligatures w14:val="none"/>
        </w:rPr>
      </w:pPr>
      <w:ins w:id="199" w:author="Brie McMahon" w:date="2025-08-22T16:12:00Z" w16du:dateUtc="2025-08-22T15:12:00Z">
        <w:r>
          <w:rPr>
            <w:rFonts w:ascii="Times New Roman" w:eastAsia="Times New Roman" w:hAnsi="Times New Roman" w:cs="Times New Roman"/>
            <w:b/>
            <w:bCs/>
            <w:kern w:val="0"/>
            <w:lang w:eastAsia="en-GB"/>
            <w14:ligatures w14:val="none"/>
          </w:rPr>
          <w:t>17</w:t>
        </w:r>
      </w:ins>
      <w:ins w:id="200" w:author="Brie McMahon" w:date="2025-08-21T13:53:00Z" w16du:dateUtc="2025-08-21T12:53:00Z">
        <w:r w:rsidR="009C04FC" w:rsidRPr="004D2B15">
          <w:rPr>
            <w:rFonts w:ascii="Times New Roman" w:eastAsia="Times New Roman" w:hAnsi="Times New Roman" w:cs="Times New Roman"/>
            <w:b/>
            <w:bCs/>
            <w:kern w:val="0"/>
            <w:lang w:eastAsia="en-GB"/>
            <w14:ligatures w14:val="none"/>
          </w:rPr>
          <w:t>. What improvements would</w:t>
        </w:r>
      </w:ins>
      <w:ins w:id="201" w:author="Brie McMahon" w:date="2025-08-21T13:54:00Z" w16du:dateUtc="2025-08-21T12:54:00Z">
        <w:r w:rsidR="009C04FC">
          <w:rPr>
            <w:rFonts w:ascii="Times New Roman" w:eastAsia="Times New Roman" w:hAnsi="Times New Roman" w:cs="Times New Roman"/>
            <w:b/>
            <w:bCs/>
            <w:kern w:val="0"/>
            <w:lang w:eastAsia="en-GB"/>
            <w14:ligatures w14:val="none"/>
          </w:rPr>
          <w:t xml:space="preserve"> make the expenses process more efficient</w:t>
        </w:r>
      </w:ins>
      <w:ins w:id="202" w:author="Brie McMahon" w:date="2025-08-21T13:53:00Z" w16du:dateUtc="2025-08-21T12:53:00Z">
        <w:r w:rsidR="009C04FC" w:rsidRPr="004D2B15">
          <w:rPr>
            <w:rFonts w:ascii="Times New Roman" w:eastAsia="Times New Roman" w:hAnsi="Times New Roman" w:cs="Times New Roman"/>
            <w:b/>
            <w:bCs/>
            <w:kern w:val="0"/>
            <w:lang w:eastAsia="en-GB"/>
            <w14:ligatures w14:val="none"/>
          </w:rPr>
          <w:t>?</w:t>
        </w:r>
      </w:ins>
    </w:p>
    <w:p w14:paraId="0DBFC762" w14:textId="77777777" w:rsidR="009C04FC" w:rsidRDefault="009C04FC" w:rsidP="009C04FC">
      <w:pPr>
        <w:spacing w:before="100" w:beforeAutospacing="1" w:after="100" w:afterAutospacing="1" w:line="240" w:lineRule="auto"/>
        <w:rPr>
          <w:ins w:id="203" w:author="Brie McMahon" w:date="2025-08-21T13:53:00Z" w16du:dateUtc="2025-08-21T12:53:00Z"/>
          <w:rFonts w:ascii="Times New Roman" w:eastAsia="Times New Roman" w:hAnsi="Times New Roman" w:cs="Times New Roman"/>
          <w:i/>
          <w:iCs/>
          <w:kern w:val="0"/>
          <w:lang w:eastAsia="en-GB"/>
          <w14:ligatures w14:val="none"/>
        </w:rPr>
      </w:pPr>
      <w:ins w:id="204" w:author="Brie McMahon" w:date="2025-08-21T13:53:00Z" w16du:dateUtc="2025-08-21T12:53:00Z">
        <w:r w:rsidRPr="00D07D3E">
          <w:rPr>
            <w:rFonts w:ascii="Times New Roman" w:eastAsia="Times New Roman" w:hAnsi="Times New Roman" w:cs="Times New Roman"/>
            <w:i/>
            <w:iCs/>
            <w:kern w:val="0"/>
            <w:lang w:eastAsia="en-GB"/>
            <w14:ligatures w14:val="none"/>
          </w:rPr>
          <w:t>(Free text)</w:t>
        </w:r>
      </w:ins>
    </w:p>
    <w:p w14:paraId="1150BDE4" w14:textId="7A380889" w:rsidR="009C04FC" w:rsidRDefault="001200E2" w:rsidP="009C04FC">
      <w:pPr>
        <w:spacing w:before="100" w:beforeAutospacing="1" w:after="100" w:afterAutospacing="1" w:line="240" w:lineRule="auto"/>
        <w:rPr>
          <w:ins w:id="205" w:author="Brie McMahon" w:date="2025-08-21T13:53:00Z" w16du:dateUtc="2025-08-21T12:53:00Z"/>
          <w:rFonts w:ascii="Times New Roman" w:eastAsia="Times New Roman" w:hAnsi="Times New Roman" w:cs="Times New Roman"/>
          <w:kern w:val="0"/>
          <w:lang w:eastAsia="en-GB"/>
          <w14:ligatures w14:val="none"/>
        </w:rPr>
      </w:pPr>
      <w:ins w:id="206" w:author="Brie McMahon" w:date="2025-08-22T16:12:00Z" w16du:dateUtc="2025-08-22T15:12:00Z">
        <w:r>
          <w:rPr>
            <w:rFonts w:ascii="Times New Roman" w:eastAsia="Times New Roman" w:hAnsi="Times New Roman" w:cs="Times New Roman"/>
            <w:kern w:val="0"/>
            <w:lang w:eastAsia="en-GB"/>
            <w14:ligatures w14:val="none"/>
          </w:rPr>
          <w:t>18</w:t>
        </w:r>
      </w:ins>
      <w:ins w:id="207" w:author="Brie McMahon" w:date="2025-08-21T13:53:00Z" w16du:dateUtc="2025-08-21T12:53:00Z">
        <w:r w:rsidR="009C04FC">
          <w:rPr>
            <w:rFonts w:ascii="Times New Roman" w:eastAsia="Times New Roman" w:hAnsi="Times New Roman" w:cs="Times New Roman"/>
            <w:kern w:val="0"/>
            <w:lang w:eastAsia="en-GB"/>
            <w14:ligatures w14:val="none"/>
          </w:rPr>
          <w:t xml:space="preserve">. What do you like or appreciate about the </w:t>
        </w:r>
      </w:ins>
      <w:ins w:id="208" w:author="Brie McMahon" w:date="2025-08-21T13:54:00Z" w16du:dateUtc="2025-08-21T12:54:00Z">
        <w:r w:rsidR="009C04FC">
          <w:rPr>
            <w:rFonts w:ascii="Times New Roman" w:eastAsia="Times New Roman" w:hAnsi="Times New Roman" w:cs="Times New Roman"/>
            <w:kern w:val="0"/>
            <w:lang w:eastAsia="en-GB"/>
            <w14:ligatures w14:val="none"/>
          </w:rPr>
          <w:t>expense management system</w:t>
        </w:r>
      </w:ins>
      <w:ins w:id="209" w:author="Brie McMahon" w:date="2025-08-21T13:53:00Z" w16du:dateUtc="2025-08-21T12:53:00Z">
        <w:r w:rsidR="009C04FC">
          <w:rPr>
            <w:rFonts w:ascii="Times New Roman" w:eastAsia="Times New Roman" w:hAnsi="Times New Roman" w:cs="Times New Roman"/>
            <w:kern w:val="0"/>
            <w:lang w:eastAsia="en-GB"/>
            <w14:ligatures w14:val="none"/>
          </w:rPr>
          <w:t>?</w:t>
        </w:r>
      </w:ins>
    </w:p>
    <w:p w14:paraId="61918BA6" w14:textId="77777777" w:rsidR="009C04FC" w:rsidRDefault="009C04FC" w:rsidP="009C04FC">
      <w:pPr>
        <w:spacing w:before="100" w:beforeAutospacing="1" w:after="100" w:afterAutospacing="1" w:line="240" w:lineRule="auto"/>
        <w:rPr>
          <w:ins w:id="210" w:author="Brie McMahon" w:date="2025-08-21T13:53:00Z" w16du:dateUtc="2025-08-21T12:53:00Z"/>
          <w:rFonts w:ascii="Times New Roman" w:eastAsia="Times New Roman" w:hAnsi="Times New Roman" w:cs="Times New Roman"/>
          <w:i/>
          <w:iCs/>
          <w:kern w:val="0"/>
          <w:lang w:eastAsia="en-GB"/>
          <w14:ligatures w14:val="none"/>
        </w:rPr>
      </w:pPr>
      <w:ins w:id="211" w:author="Brie McMahon" w:date="2025-08-21T13:53:00Z" w16du:dateUtc="2025-08-21T12:53:00Z">
        <w:r w:rsidRPr="00D07D3E">
          <w:rPr>
            <w:rFonts w:ascii="Times New Roman" w:eastAsia="Times New Roman" w:hAnsi="Times New Roman" w:cs="Times New Roman"/>
            <w:i/>
            <w:iCs/>
            <w:kern w:val="0"/>
            <w:lang w:eastAsia="en-GB"/>
            <w14:ligatures w14:val="none"/>
          </w:rPr>
          <w:t>(Free text)</w:t>
        </w:r>
      </w:ins>
    </w:p>
    <w:p w14:paraId="27A74582" w14:textId="26F08AE9" w:rsidR="009C04FC" w:rsidRDefault="001200E2" w:rsidP="009C04FC">
      <w:pPr>
        <w:spacing w:before="100" w:beforeAutospacing="1" w:after="100" w:afterAutospacing="1" w:line="240" w:lineRule="auto"/>
        <w:rPr>
          <w:ins w:id="212" w:author="Brie McMahon" w:date="2025-08-21T13:53:00Z" w16du:dateUtc="2025-08-21T12:53:00Z"/>
          <w:rFonts w:ascii="Times New Roman" w:eastAsia="Times New Roman" w:hAnsi="Times New Roman" w:cs="Times New Roman"/>
          <w:kern w:val="0"/>
          <w:lang w:eastAsia="en-GB"/>
          <w14:ligatures w14:val="none"/>
        </w:rPr>
      </w:pPr>
      <w:ins w:id="213" w:author="Brie McMahon" w:date="2025-08-22T16:12:00Z" w16du:dateUtc="2025-08-22T15:12:00Z">
        <w:r>
          <w:rPr>
            <w:rFonts w:ascii="Times New Roman" w:eastAsia="Times New Roman" w:hAnsi="Times New Roman" w:cs="Times New Roman"/>
            <w:kern w:val="0"/>
            <w:lang w:eastAsia="en-GB"/>
            <w14:ligatures w14:val="none"/>
          </w:rPr>
          <w:t>19</w:t>
        </w:r>
      </w:ins>
      <w:ins w:id="214" w:author="Brie McMahon" w:date="2025-08-21T13:53:00Z" w16du:dateUtc="2025-08-21T12:53:00Z">
        <w:r w:rsidR="009C04FC">
          <w:rPr>
            <w:rFonts w:ascii="Times New Roman" w:eastAsia="Times New Roman" w:hAnsi="Times New Roman" w:cs="Times New Roman"/>
            <w:kern w:val="0"/>
            <w:lang w:eastAsia="en-GB"/>
            <w14:ligatures w14:val="none"/>
          </w:rPr>
          <w:t>. Do you have any further suggestions?</w:t>
        </w:r>
      </w:ins>
    </w:p>
    <w:p w14:paraId="57225CC6" w14:textId="77777777" w:rsidR="009C04FC" w:rsidRPr="004D2B15" w:rsidRDefault="009C04FC" w:rsidP="009C04FC">
      <w:pPr>
        <w:spacing w:before="100" w:beforeAutospacing="1" w:after="100" w:afterAutospacing="1" w:line="240" w:lineRule="auto"/>
        <w:rPr>
          <w:ins w:id="215" w:author="Brie McMahon" w:date="2025-08-21T13:53:00Z" w16du:dateUtc="2025-08-21T12:53:00Z"/>
          <w:rFonts w:ascii="Times New Roman" w:eastAsia="Times New Roman" w:hAnsi="Times New Roman" w:cs="Times New Roman"/>
          <w:kern w:val="0"/>
          <w:lang w:eastAsia="en-GB"/>
          <w14:ligatures w14:val="none"/>
        </w:rPr>
      </w:pPr>
      <w:ins w:id="216" w:author="Brie McMahon" w:date="2025-08-21T13:53:00Z" w16du:dateUtc="2025-08-21T12:53:00Z">
        <w:r w:rsidRPr="00D07D3E">
          <w:rPr>
            <w:rFonts w:ascii="Times New Roman" w:eastAsia="Times New Roman" w:hAnsi="Times New Roman" w:cs="Times New Roman"/>
            <w:i/>
            <w:iCs/>
            <w:kern w:val="0"/>
            <w:lang w:eastAsia="en-GB"/>
            <w14:ligatures w14:val="none"/>
          </w:rPr>
          <w:t>(Free text)</w:t>
        </w:r>
      </w:ins>
    </w:p>
    <w:p w14:paraId="5C4DFBE2" w14:textId="6D44FC1C" w:rsidR="009C04FC" w:rsidRDefault="001200E2" w:rsidP="009C04FC">
      <w:pPr>
        <w:spacing w:before="100" w:beforeAutospacing="1" w:after="100" w:afterAutospacing="1" w:line="240" w:lineRule="auto"/>
        <w:rPr>
          <w:ins w:id="217" w:author="Brie McMahon" w:date="2025-08-21T13:53:00Z" w16du:dateUtc="2025-08-21T12:53:00Z"/>
          <w:rFonts w:ascii="Times New Roman" w:eastAsia="Times New Roman" w:hAnsi="Times New Roman" w:cs="Times New Roman"/>
          <w:kern w:val="0"/>
          <w:lang w:eastAsia="en-GB"/>
          <w14:ligatures w14:val="none"/>
        </w:rPr>
      </w:pPr>
      <w:ins w:id="218" w:author="Brie McMahon" w:date="2025-08-22T16:12:00Z" w16du:dateUtc="2025-08-22T15:12:00Z">
        <w:r>
          <w:rPr>
            <w:rFonts w:ascii="Times New Roman" w:eastAsia="Times New Roman" w:hAnsi="Times New Roman" w:cs="Times New Roman"/>
            <w:kern w:val="0"/>
            <w:lang w:eastAsia="en-GB"/>
            <w14:ligatures w14:val="none"/>
          </w:rPr>
          <w:t>20</w:t>
        </w:r>
      </w:ins>
      <w:ins w:id="219" w:author="Brie McMahon" w:date="2025-08-21T13:53:00Z" w16du:dateUtc="2025-08-21T12:53:00Z">
        <w:r w:rsidR="009C04FC">
          <w:rPr>
            <w:rFonts w:ascii="Times New Roman" w:eastAsia="Times New Roman" w:hAnsi="Times New Roman" w:cs="Times New Roman"/>
            <w:kern w:val="0"/>
            <w:lang w:eastAsia="en-GB"/>
            <w14:ligatures w14:val="none"/>
          </w:rPr>
          <w:t xml:space="preserve">. Are you </w:t>
        </w:r>
      </w:ins>
      <w:ins w:id="220" w:author="Brie McMahon" w:date="2025-08-21T13:57:00Z" w16du:dateUtc="2025-08-21T12:57:00Z">
        <w:r w:rsidR="00A76291">
          <w:rPr>
            <w:rFonts w:ascii="Times New Roman" w:eastAsia="Times New Roman" w:hAnsi="Times New Roman" w:cs="Times New Roman"/>
            <w:kern w:val="0"/>
            <w:lang w:eastAsia="en-GB"/>
            <w14:ligatures w14:val="none"/>
          </w:rPr>
          <w:t xml:space="preserve">an expense </w:t>
        </w:r>
      </w:ins>
      <w:ins w:id="221" w:author="Brie McMahon" w:date="2025-08-21T13:53:00Z" w16du:dateUtc="2025-08-21T12:53:00Z">
        <w:r w:rsidR="009C04FC">
          <w:rPr>
            <w:rFonts w:ascii="Times New Roman" w:eastAsia="Times New Roman" w:hAnsi="Times New Roman" w:cs="Times New Roman"/>
            <w:kern w:val="0"/>
            <w:lang w:eastAsia="en-GB"/>
            <w14:ligatures w14:val="none"/>
          </w:rPr>
          <w:t>approver?</w:t>
        </w:r>
      </w:ins>
    </w:p>
    <w:p w14:paraId="36C4F2C8" w14:textId="77777777" w:rsidR="009C04FC" w:rsidRPr="0019030D" w:rsidRDefault="009C04FC" w:rsidP="009C04FC">
      <w:pPr>
        <w:pStyle w:val="ListParagraph"/>
        <w:numPr>
          <w:ilvl w:val="0"/>
          <w:numId w:val="39"/>
        </w:numPr>
        <w:spacing w:before="100" w:beforeAutospacing="1" w:after="100" w:afterAutospacing="1" w:line="240" w:lineRule="auto"/>
        <w:rPr>
          <w:ins w:id="222" w:author="Brie McMahon" w:date="2025-08-21T13:53:00Z" w16du:dateUtc="2025-08-21T12:53:00Z"/>
          <w:rFonts w:ascii="Times New Roman" w:eastAsia="Times New Roman" w:hAnsi="Times New Roman" w:cs="Times New Roman"/>
          <w:kern w:val="0"/>
          <w:lang w:eastAsia="en-GB"/>
          <w14:ligatures w14:val="none"/>
        </w:rPr>
      </w:pPr>
      <w:ins w:id="223" w:author="Brie McMahon" w:date="2025-08-21T13:53:00Z" w16du:dateUtc="2025-08-21T12:53:00Z">
        <w:r w:rsidRPr="0019030D">
          <w:rPr>
            <w:rFonts w:ascii="Times New Roman" w:eastAsia="Times New Roman" w:hAnsi="Times New Roman" w:cs="Times New Roman"/>
            <w:kern w:val="0"/>
            <w:lang w:eastAsia="en-GB"/>
            <w14:ligatures w14:val="none"/>
          </w:rPr>
          <w:t>Yes</w:t>
        </w:r>
      </w:ins>
    </w:p>
    <w:p w14:paraId="3CA2A8CA" w14:textId="77777777" w:rsidR="009C04FC" w:rsidRPr="0019030D" w:rsidRDefault="009C04FC" w:rsidP="009C04FC">
      <w:pPr>
        <w:pStyle w:val="ListParagraph"/>
        <w:numPr>
          <w:ilvl w:val="0"/>
          <w:numId w:val="39"/>
        </w:numPr>
        <w:spacing w:before="100" w:beforeAutospacing="1" w:after="100" w:afterAutospacing="1" w:line="240" w:lineRule="auto"/>
        <w:rPr>
          <w:ins w:id="224" w:author="Brie McMahon" w:date="2025-08-21T13:53:00Z" w16du:dateUtc="2025-08-21T12:53:00Z"/>
          <w:rFonts w:ascii="Times New Roman" w:eastAsia="Times New Roman" w:hAnsi="Times New Roman" w:cs="Times New Roman"/>
          <w:kern w:val="0"/>
          <w:lang w:eastAsia="en-GB"/>
          <w14:ligatures w14:val="none"/>
        </w:rPr>
      </w:pPr>
      <w:ins w:id="225" w:author="Brie McMahon" w:date="2025-08-21T13:53:00Z" w16du:dateUtc="2025-08-21T12:53:00Z">
        <w:r w:rsidRPr="0019030D">
          <w:rPr>
            <w:rFonts w:ascii="Times New Roman" w:eastAsia="Times New Roman" w:hAnsi="Times New Roman" w:cs="Times New Roman"/>
            <w:kern w:val="0"/>
            <w:lang w:eastAsia="en-GB"/>
            <w14:ligatures w14:val="none"/>
          </w:rPr>
          <w:t>No</w:t>
        </w:r>
      </w:ins>
    </w:p>
    <w:p w14:paraId="473227D2" w14:textId="77777777" w:rsidR="009C04FC" w:rsidRPr="0019030D" w:rsidRDefault="009C04FC" w:rsidP="009C04FC">
      <w:pPr>
        <w:pStyle w:val="ListParagraph"/>
        <w:numPr>
          <w:ilvl w:val="0"/>
          <w:numId w:val="39"/>
        </w:numPr>
        <w:spacing w:before="100" w:beforeAutospacing="1" w:after="100" w:afterAutospacing="1" w:line="240" w:lineRule="auto"/>
        <w:rPr>
          <w:ins w:id="226" w:author="Brie McMahon" w:date="2025-08-21T13:53:00Z" w16du:dateUtc="2025-08-21T12:53:00Z"/>
          <w:rFonts w:ascii="Times New Roman" w:eastAsia="Times New Roman" w:hAnsi="Times New Roman" w:cs="Times New Roman"/>
          <w:kern w:val="0"/>
          <w:lang w:eastAsia="en-GB"/>
          <w14:ligatures w14:val="none"/>
        </w:rPr>
      </w:pPr>
      <w:ins w:id="227" w:author="Brie McMahon" w:date="2025-08-21T13:53:00Z" w16du:dateUtc="2025-08-21T12:53:00Z">
        <w:r w:rsidRPr="0019030D">
          <w:rPr>
            <w:rFonts w:ascii="Times New Roman" w:eastAsia="Times New Roman" w:hAnsi="Times New Roman" w:cs="Times New Roman"/>
            <w:kern w:val="0"/>
            <w:lang w:eastAsia="en-GB"/>
            <w14:ligatures w14:val="none"/>
          </w:rPr>
          <w:t>I am not sure</w:t>
        </w:r>
      </w:ins>
    </w:p>
    <w:p w14:paraId="6A2E8658" w14:textId="3C8547DA" w:rsidR="009C04FC" w:rsidRPr="004D2B15" w:rsidRDefault="001200E2" w:rsidP="009C04FC">
      <w:pPr>
        <w:spacing w:before="100" w:beforeAutospacing="1" w:after="100" w:afterAutospacing="1" w:line="240" w:lineRule="auto"/>
        <w:rPr>
          <w:ins w:id="228" w:author="Brie McMahon" w:date="2025-08-21T13:53:00Z" w16du:dateUtc="2025-08-21T12:53:00Z"/>
          <w:rFonts w:ascii="Times New Roman" w:eastAsia="Times New Roman" w:hAnsi="Times New Roman" w:cs="Times New Roman"/>
          <w:kern w:val="0"/>
          <w:lang w:eastAsia="en-GB"/>
          <w14:ligatures w14:val="none"/>
        </w:rPr>
      </w:pPr>
      <w:ins w:id="229" w:author="Brie McMahon" w:date="2025-08-22T16:12:00Z" w16du:dateUtc="2025-08-22T15:12:00Z">
        <w:r>
          <w:rPr>
            <w:rFonts w:ascii="Times New Roman" w:eastAsia="Times New Roman" w:hAnsi="Times New Roman" w:cs="Times New Roman"/>
            <w:b/>
            <w:bCs/>
            <w:kern w:val="0"/>
            <w:lang w:eastAsia="en-GB"/>
            <w14:ligatures w14:val="none"/>
          </w:rPr>
          <w:t>21</w:t>
        </w:r>
      </w:ins>
      <w:ins w:id="230" w:author="Brie McMahon" w:date="2025-08-21T13:53:00Z" w16du:dateUtc="2025-08-21T12:53:00Z">
        <w:r w:rsidR="009C04FC" w:rsidRPr="00D07D3E">
          <w:rPr>
            <w:rFonts w:ascii="Times New Roman" w:eastAsia="Times New Roman" w:hAnsi="Times New Roman" w:cs="Times New Roman"/>
            <w:b/>
            <w:bCs/>
            <w:kern w:val="0"/>
            <w:lang w:eastAsia="en-GB"/>
            <w14:ligatures w14:val="none"/>
          </w:rPr>
          <w:t>. What challenges have you observed (if any) in how Associates/Subcontractors</w:t>
        </w:r>
        <w:r w:rsidR="009C04FC">
          <w:rPr>
            <w:rFonts w:ascii="Times New Roman" w:eastAsia="Times New Roman" w:hAnsi="Times New Roman" w:cs="Times New Roman"/>
            <w:b/>
            <w:bCs/>
            <w:kern w:val="0"/>
            <w:lang w:eastAsia="en-GB"/>
            <w14:ligatures w14:val="none"/>
          </w:rPr>
          <w:t>/Employees</w:t>
        </w:r>
        <w:r w:rsidR="009C04FC" w:rsidRPr="00D07D3E">
          <w:rPr>
            <w:rFonts w:ascii="Times New Roman" w:eastAsia="Times New Roman" w:hAnsi="Times New Roman" w:cs="Times New Roman"/>
            <w:b/>
            <w:bCs/>
            <w:kern w:val="0"/>
            <w:lang w:eastAsia="en-GB"/>
            <w14:ligatures w14:val="none"/>
          </w:rPr>
          <w:t xml:space="preserve"> </w:t>
        </w:r>
      </w:ins>
      <w:ins w:id="231" w:author="Brie McMahon" w:date="2025-08-21T13:57:00Z" w16du:dateUtc="2025-08-21T12:57:00Z">
        <w:r w:rsidR="00A76291">
          <w:rPr>
            <w:rFonts w:ascii="Times New Roman" w:eastAsia="Times New Roman" w:hAnsi="Times New Roman" w:cs="Times New Roman"/>
            <w:b/>
            <w:bCs/>
            <w:kern w:val="0"/>
            <w:lang w:eastAsia="en-GB"/>
            <w14:ligatures w14:val="none"/>
          </w:rPr>
          <w:t>log expenses</w:t>
        </w:r>
      </w:ins>
      <w:ins w:id="232" w:author="Brie McMahon" w:date="2025-08-21T13:53:00Z" w16du:dateUtc="2025-08-21T12:53:00Z">
        <w:r w:rsidR="009C04FC" w:rsidRPr="00D07D3E">
          <w:rPr>
            <w:rFonts w:ascii="Times New Roman" w:eastAsia="Times New Roman" w:hAnsi="Times New Roman" w:cs="Times New Roman"/>
            <w:b/>
            <w:bCs/>
            <w:kern w:val="0"/>
            <w:lang w:eastAsia="en-GB"/>
            <w14:ligatures w14:val="none"/>
          </w:rPr>
          <w:t xml:space="preserve"> in the OS?</w:t>
        </w:r>
        <w:r w:rsidR="009C04FC" w:rsidRPr="009C04FC">
          <w:rPr>
            <w:rFonts w:ascii="Times New Roman" w:eastAsia="Times New Roman" w:hAnsi="Times New Roman" w:cs="Times New Roman"/>
            <w:kern w:val="0"/>
            <w:lang w:eastAsia="en-GB"/>
            <w14:ligatures w14:val="none"/>
          </w:rPr>
          <w:t xml:space="preserve"> </w:t>
        </w:r>
        <w:r w:rsidR="009C04FC">
          <w:rPr>
            <w:rFonts w:ascii="Times New Roman" w:eastAsia="Times New Roman" w:hAnsi="Times New Roman" w:cs="Times New Roman"/>
            <w:kern w:val="0"/>
            <w:lang w:eastAsia="en-GB"/>
            <w14:ligatures w14:val="none"/>
          </w:rPr>
          <w:t>(only asked to those who responded yes to question 9)</w:t>
        </w:r>
      </w:ins>
    </w:p>
    <w:p w14:paraId="15E4BCC2" w14:textId="77777777" w:rsidR="009C04FC" w:rsidRPr="00D07D3E" w:rsidRDefault="009C04FC" w:rsidP="009C04FC">
      <w:pPr>
        <w:spacing w:before="100" w:beforeAutospacing="1" w:after="100" w:afterAutospacing="1" w:line="240" w:lineRule="auto"/>
        <w:rPr>
          <w:ins w:id="233" w:author="Brie McMahon" w:date="2025-08-21T13:53:00Z" w16du:dateUtc="2025-08-21T12:53:00Z"/>
          <w:rFonts w:ascii="Times New Roman" w:eastAsia="Times New Roman" w:hAnsi="Times New Roman" w:cs="Times New Roman"/>
          <w:kern w:val="0"/>
          <w:lang w:eastAsia="en-GB"/>
          <w14:ligatures w14:val="none"/>
        </w:rPr>
      </w:pPr>
      <w:ins w:id="234" w:author="Brie McMahon" w:date="2025-08-21T13:53:00Z" w16du:dateUtc="2025-08-21T12:53:00Z">
        <w:r w:rsidRPr="00D07D3E">
          <w:rPr>
            <w:rFonts w:ascii="Times New Roman" w:eastAsia="Times New Roman" w:hAnsi="Times New Roman" w:cs="Times New Roman"/>
            <w:kern w:val="0"/>
            <w:lang w:eastAsia="en-GB"/>
            <w14:ligatures w14:val="none"/>
          </w:rPr>
          <w:br/>
        </w:r>
        <w:r w:rsidRPr="00D07D3E">
          <w:rPr>
            <w:rFonts w:ascii="Times New Roman" w:eastAsia="Times New Roman" w:hAnsi="Times New Roman" w:cs="Times New Roman"/>
            <w:i/>
            <w:iCs/>
            <w:kern w:val="0"/>
            <w:lang w:eastAsia="en-GB"/>
            <w14:ligatures w14:val="none"/>
          </w:rPr>
          <w:t>(Free text)</w:t>
        </w:r>
      </w:ins>
    </w:p>
    <w:p w14:paraId="032A0957" w14:textId="77777777" w:rsidR="009C04FC" w:rsidRPr="00D07D3E" w:rsidRDefault="00831248" w:rsidP="009C04FC">
      <w:pPr>
        <w:spacing w:after="0" w:line="240" w:lineRule="auto"/>
        <w:rPr>
          <w:ins w:id="235" w:author="Brie McMahon" w:date="2025-08-21T13:53:00Z" w16du:dateUtc="2025-08-21T12:53:00Z"/>
          <w:rFonts w:ascii="Times New Roman" w:eastAsia="Times New Roman" w:hAnsi="Times New Roman" w:cs="Times New Roman"/>
          <w:kern w:val="0"/>
          <w:lang w:eastAsia="en-GB"/>
          <w14:ligatures w14:val="none"/>
        </w:rPr>
      </w:pPr>
      <w:ins w:id="236" w:author="Brie McMahon" w:date="2025-08-21T13:53:00Z" w16du:dateUtc="2025-08-21T12:53:00Z">
        <w:r>
          <w:rPr>
            <w:rFonts w:ascii="Times New Roman" w:eastAsia="Times New Roman" w:hAnsi="Times New Roman" w:cs="Times New Roman"/>
            <w:noProof/>
            <w:kern w:val="0"/>
            <w:lang w:eastAsia="en-GB"/>
          </w:rPr>
          <w:pict w14:anchorId="68D9163E">
            <v:rect id="_x0000_i1035" alt="" style="width:451.3pt;height:.05pt;mso-width-percent:0;mso-height-percent:0;mso-width-percent:0;mso-height-percent:0" o:hralign="center" o:hrstd="t" o:hr="t" fillcolor="#a0a0a0" stroked="f"/>
          </w:pict>
        </w:r>
      </w:ins>
    </w:p>
    <w:p w14:paraId="7EB4FE2E" w14:textId="5C7555A3" w:rsidR="009C04FC" w:rsidRPr="004D2B15" w:rsidRDefault="001200E2" w:rsidP="009C04FC">
      <w:pPr>
        <w:spacing w:before="100" w:beforeAutospacing="1" w:after="100" w:afterAutospacing="1" w:line="240" w:lineRule="auto"/>
        <w:rPr>
          <w:ins w:id="237" w:author="Brie McMahon" w:date="2025-08-21T13:53:00Z" w16du:dateUtc="2025-08-21T12:53:00Z"/>
          <w:rFonts w:ascii="Times New Roman" w:eastAsia="Times New Roman" w:hAnsi="Times New Roman" w:cs="Times New Roman"/>
          <w:kern w:val="0"/>
          <w:lang w:eastAsia="en-GB"/>
          <w14:ligatures w14:val="none"/>
        </w:rPr>
      </w:pPr>
      <w:ins w:id="238" w:author="Brie McMahon" w:date="2025-08-22T16:12:00Z" w16du:dateUtc="2025-08-22T15:12:00Z">
        <w:r>
          <w:rPr>
            <w:rFonts w:ascii="Times New Roman" w:eastAsia="Times New Roman" w:hAnsi="Times New Roman" w:cs="Times New Roman"/>
            <w:b/>
            <w:bCs/>
            <w:kern w:val="0"/>
            <w:lang w:eastAsia="en-GB"/>
            <w14:ligatures w14:val="none"/>
          </w:rPr>
          <w:t>22</w:t>
        </w:r>
      </w:ins>
      <w:ins w:id="239" w:author="Brie McMahon" w:date="2025-08-21T13:53:00Z" w16du:dateUtc="2025-08-21T12:53:00Z">
        <w:r w:rsidR="009C04FC" w:rsidRPr="00D07D3E">
          <w:rPr>
            <w:rFonts w:ascii="Times New Roman" w:eastAsia="Times New Roman" w:hAnsi="Times New Roman" w:cs="Times New Roman"/>
            <w:b/>
            <w:bCs/>
            <w:kern w:val="0"/>
            <w:lang w:eastAsia="en-GB"/>
            <w14:ligatures w14:val="none"/>
          </w:rPr>
          <w:t xml:space="preserve">. What improvements would help you or your team better </w:t>
        </w:r>
      </w:ins>
      <w:ins w:id="240" w:author="Brie McMahon" w:date="2025-08-21T13:58:00Z" w16du:dateUtc="2025-08-21T12:58:00Z">
        <w:r w:rsidR="00A76291">
          <w:rPr>
            <w:rFonts w:ascii="Times New Roman" w:eastAsia="Times New Roman" w:hAnsi="Times New Roman" w:cs="Times New Roman"/>
            <w:b/>
            <w:bCs/>
            <w:kern w:val="0"/>
            <w:lang w:eastAsia="en-GB"/>
            <w14:ligatures w14:val="none"/>
          </w:rPr>
          <w:t xml:space="preserve">support and </w:t>
        </w:r>
      </w:ins>
      <w:ins w:id="241" w:author="Brie McMahon" w:date="2025-08-21T13:53:00Z" w16du:dateUtc="2025-08-21T12:53:00Z">
        <w:r w:rsidR="009C04FC" w:rsidRPr="00D07D3E">
          <w:rPr>
            <w:rFonts w:ascii="Times New Roman" w:eastAsia="Times New Roman" w:hAnsi="Times New Roman" w:cs="Times New Roman"/>
            <w:b/>
            <w:bCs/>
            <w:kern w:val="0"/>
            <w:lang w:eastAsia="en-GB"/>
            <w14:ligatures w14:val="none"/>
          </w:rPr>
          <w:t xml:space="preserve">monitor </w:t>
        </w:r>
      </w:ins>
      <w:ins w:id="242" w:author="Brie McMahon" w:date="2025-08-21T13:58:00Z" w16du:dateUtc="2025-08-21T12:58:00Z">
        <w:r w:rsidR="00A76291">
          <w:rPr>
            <w:rFonts w:ascii="Times New Roman" w:eastAsia="Times New Roman" w:hAnsi="Times New Roman" w:cs="Times New Roman"/>
            <w:b/>
            <w:bCs/>
            <w:kern w:val="0"/>
            <w:lang w:eastAsia="en-GB"/>
            <w14:ligatures w14:val="none"/>
          </w:rPr>
          <w:t>expenses of</w:t>
        </w:r>
      </w:ins>
      <w:ins w:id="243" w:author="Brie McMahon" w:date="2025-08-21T13:53:00Z" w16du:dateUtc="2025-08-21T12:53:00Z">
        <w:r w:rsidR="009C04FC" w:rsidRPr="00D07D3E">
          <w:rPr>
            <w:rFonts w:ascii="Times New Roman" w:eastAsia="Times New Roman" w:hAnsi="Times New Roman" w:cs="Times New Roman"/>
            <w:b/>
            <w:bCs/>
            <w:kern w:val="0"/>
            <w:lang w:eastAsia="en-GB"/>
            <w14:ligatures w14:val="none"/>
          </w:rPr>
          <w:t xml:space="preserve"> Associates/Subcontractors</w:t>
        </w:r>
        <w:r w:rsidR="009C04FC">
          <w:rPr>
            <w:rFonts w:ascii="Times New Roman" w:eastAsia="Times New Roman" w:hAnsi="Times New Roman" w:cs="Times New Roman"/>
            <w:b/>
            <w:bCs/>
            <w:kern w:val="0"/>
            <w:lang w:eastAsia="en-GB"/>
            <w14:ligatures w14:val="none"/>
          </w:rPr>
          <w:t>/Employees</w:t>
        </w:r>
        <w:r w:rsidR="009C04FC" w:rsidRPr="00D07D3E">
          <w:rPr>
            <w:rFonts w:ascii="Times New Roman" w:eastAsia="Times New Roman" w:hAnsi="Times New Roman" w:cs="Times New Roman"/>
            <w:b/>
            <w:bCs/>
            <w:kern w:val="0"/>
            <w:lang w:eastAsia="en-GB"/>
            <w14:ligatures w14:val="none"/>
          </w:rPr>
          <w:t>?</w:t>
        </w:r>
        <w:r w:rsidR="009C04FC" w:rsidRPr="009C04FC">
          <w:rPr>
            <w:rFonts w:ascii="Times New Roman" w:eastAsia="Times New Roman" w:hAnsi="Times New Roman" w:cs="Times New Roman"/>
            <w:kern w:val="0"/>
            <w:lang w:eastAsia="en-GB"/>
            <w14:ligatures w14:val="none"/>
          </w:rPr>
          <w:t xml:space="preserve"> </w:t>
        </w:r>
        <w:r w:rsidR="009C04FC">
          <w:rPr>
            <w:rFonts w:ascii="Times New Roman" w:eastAsia="Times New Roman" w:hAnsi="Times New Roman" w:cs="Times New Roman"/>
            <w:kern w:val="0"/>
            <w:lang w:eastAsia="en-GB"/>
            <w14:ligatures w14:val="none"/>
          </w:rPr>
          <w:t>(only asked to those who responded yes to question 9)</w:t>
        </w:r>
      </w:ins>
    </w:p>
    <w:p w14:paraId="00883808" w14:textId="77777777" w:rsidR="009C04FC" w:rsidRPr="00D07D3E" w:rsidRDefault="009C04FC" w:rsidP="009C04FC">
      <w:pPr>
        <w:spacing w:before="100" w:beforeAutospacing="1" w:after="100" w:afterAutospacing="1" w:line="240" w:lineRule="auto"/>
        <w:rPr>
          <w:ins w:id="244" w:author="Brie McMahon" w:date="2025-08-21T13:53:00Z" w16du:dateUtc="2025-08-21T12:53:00Z"/>
          <w:rFonts w:ascii="Times New Roman" w:eastAsia="Times New Roman" w:hAnsi="Times New Roman" w:cs="Times New Roman"/>
          <w:kern w:val="0"/>
          <w:lang w:eastAsia="en-GB"/>
          <w14:ligatures w14:val="none"/>
        </w:rPr>
      </w:pPr>
      <w:ins w:id="245" w:author="Brie McMahon" w:date="2025-08-21T13:53:00Z" w16du:dateUtc="2025-08-21T12:53:00Z">
        <w:r w:rsidRPr="00D07D3E">
          <w:rPr>
            <w:rFonts w:ascii="Times New Roman" w:eastAsia="Times New Roman" w:hAnsi="Times New Roman" w:cs="Times New Roman"/>
            <w:kern w:val="0"/>
            <w:lang w:eastAsia="en-GB"/>
            <w14:ligatures w14:val="none"/>
          </w:rPr>
          <w:br/>
        </w:r>
        <w:r w:rsidRPr="00D07D3E">
          <w:rPr>
            <w:rFonts w:ascii="Times New Roman" w:eastAsia="Times New Roman" w:hAnsi="Times New Roman" w:cs="Times New Roman"/>
            <w:i/>
            <w:iCs/>
            <w:kern w:val="0"/>
            <w:lang w:eastAsia="en-GB"/>
            <w14:ligatures w14:val="none"/>
          </w:rPr>
          <w:t>(Free text)</w:t>
        </w:r>
      </w:ins>
    </w:p>
    <w:p w14:paraId="04DA44FB" w14:textId="77777777" w:rsidR="009C04FC" w:rsidRPr="00D07D3E" w:rsidRDefault="00831248" w:rsidP="009C04FC">
      <w:pPr>
        <w:spacing w:after="0" w:line="240" w:lineRule="auto"/>
        <w:rPr>
          <w:ins w:id="246" w:author="Brie McMahon" w:date="2025-08-21T13:53:00Z" w16du:dateUtc="2025-08-21T12:53:00Z"/>
          <w:rFonts w:ascii="Times New Roman" w:eastAsia="Times New Roman" w:hAnsi="Times New Roman" w:cs="Times New Roman"/>
          <w:kern w:val="0"/>
          <w:lang w:eastAsia="en-GB"/>
          <w14:ligatures w14:val="none"/>
        </w:rPr>
      </w:pPr>
      <w:ins w:id="247" w:author="Brie McMahon" w:date="2025-08-21T13:53:00Z" w16du:dateUtc="2025-08-21T12:53:00Z">
        <w:r>
          <w:rPr>
            <w:rFonts w:ascii="Times New Roman" w:eastAsia="Times New Roman" w:hAnsi="Times New Roman" w:cs="Times New Roman"/>
            <w:noProof/>
            <w:kern w:val="0"/>
            <w:lang w:eastAsia="en-GB"/>
          </w:rPr>
          <w:pict w14:anchorId="3AB191A5">
            <v:rect id="_x0000_i1034" alt="" style="width:451.3pt;height:.05pt;mso-width-percent:0;mso-height-percent:0;mso-width-percent:0;mso-height-percent:0" o:hralign="center" o:hrstd="t" o:hr="t" fillcolor="#a0a0a0" stroked="f"/>
          </w:pict>
        </w:r>
      </w:ins>
    </w:p>
    <w:p w14:paraId="4494FBE5" w14:textId="68718825" w:rsidR="009C04FC" w:rsidRPr="00D07D3E" w:rsidRDefault="001200E2" w:rsidP="009C04FC">
      <w:pPr>
        <w:spacing w:before="100" w:beforeAutospacing="1" w:after="100" w:afterAutospacing="1" w:line="240" w:lineRule="auto"/>
        <w:rPr>
          <w:ins w:id="248" w:author="Brie McMahon" w:date="2025-08-21T13:53:00Z" w16du:dateUtc="2025-08-21T12:53:00Z"/>
          <w:rFonts w:ascii="Times New Roman" w:eastAsia="Times New Roman" w:hAnsi="Times New Roman" w:cs="Times New Roman"/>
          <w:kern w:val="0"/>
          <w:lang w:eastAsia="en-GB"/>
          <w14:ligatures w14:val="none"/>
        </w:rPr>
      </w:pPr>
      <w:ins w:id="249" w:author="Brie McMahon" w:date="2025-08-22T16:13:00Z" w16du:dateUtc="2025-08-22T15:13:00Z">
        <w:r>
          <w:rPr>
            <w:rFonts w:ascii="Times New Roman" w:eastAsia="Times New Roman" w:hAnsi="Times New Roman" w:cs="Times New Roman"/>
            <w:b/>
            <w:bCs/>
            <w:kern w:val="0"/>
            <w:lang w:eastAsia="en-GB"/>
            <w14:ligatures w14:val="none"/>
          </w:rPr>
          <w:lastRenderedPageBreak/>
          <w:t>23</w:t>
        </w:r>
      </w:ins>
      <w:ins w:id="250" w:author="Brie McMahon" w:date="2025-08-21T13:53:00Z" w16du:dateUtc="2025-08-21T12:53:00Z">
        <w:r w:rsidR="009C04FC">
          <w:rPr>
            <w:rFonts w:ascii="Times New Roman" w:eastAsia="Times New Roman" w:hAnsi="Times New Roman" w:cs="Times New Roman"/>
            <w:b/>
            <w:bCs/>
            <w:kern w:val="0"/>
            <w:lang w:eastAsia="en-GB"/>
            <w14:ligatures w14:val="none"/>
          </w:rPr>
          <w:t xml:space="preserve">. Do you feel associates/subcontractors/employees have the necessary guidance to log </w:t>
        </w:r>
      </w:ins>
      <w:ins w:id="251" w:author="Brie McMahon" w:date="2025-08-21T14:00:00Z" w16du:dateUtc="2025-08-21T13:00:00Z">
        <w:r w:rsidR="00A76291">
          <w:rPr>
            <w:rFonts w:ascii="Times New Roman" w:eastAsia="Times New Roman" w:hAnsi="Times New Roman" w:cs="Times New Roman"/>
            <w:b/>
            <w:bCs/>
            <w:kern w:val="0"/>
            <w:lang w:eastAsia="en-GB"/>
            <w14:ligatures w14:val="none"/>
          </w:rPr>
          <w:t>expenses</w:t>
        </w:r>
      </w:ins>
      <w:ins w:id="252" w:author="Brie McMahon" w:date="2025-08-21T13:53:00Z" w16du:dateUtc="2025-08-21T12:53:00Z">
        <w:r w:rsidR="009C04FC">
          <w:rPr>
            <w:rFonts w:ascii="Times New Roman" w:eastAsia="Times New Roman" w:hAnsi="Times New Roman" w:cs="Times New Roman"/>
            <w:b/>
            <w:bCs/>
            <w:kern w:val="0"/>
            <w:lang w:eastAsia="en-GB"/>
            <w14:ligatures w14:val="none"/>
          </w:rPr>
          <w:t xml:space="preserve"> accurately</w:t>
        </w:r>
      </w:ins>
    </w:p>
    <w:p w14:paraId="229053B3" w14:textId="77777777" w:rsidR="009C04FC" w:rsidRPr="00D07D3E" w:rsidRDefault="009C04FC" w:rsidP="009C04FC">
      <w:pPr>
        <w:numPr>
          <w:ilvl w:val="0"/>
          <w:numId w:val="21"/>
        </w:numPr>
        <w:spacing w:before="100" w:beforeAutospacing="1" w:after="100" w:afterAutospacing="1" w:line="240" w:lineRule="auto"/>
        <w:rPr>
          <w:ins w:id="253" w:author="Brie McMahon" w:date="2025-08-21T13:53:00Z" w16du:dateUtc="2025-08-21T12:53:00Z"/>
          <w:rFonts w:ascii="Times New Roman" w:eastAsia="Times New Roman" w:hAnsi="Times New Roman" w:cs="Times New Roman"/>
          <w:kern w:val="0"/>
          <w:lang w:eastAsia="en-GB"/>
          <w14:ligatures w14:val="none"/>
        </w:rPr>
      </w:pPr>
      <w:ins w:id="254" w:author="Brie McMahon" w:date="2025-08-21T13:53:00Z" w16du:dateUtc="2025-08-21T12:53:00Z">
        <w:r w:rsidRPr="00D07D3E">
          <w:rPr>
            <w:rFonts w:ascii="Times New Roman" w:eastAsia="Times New Roman" w:hAnsi="Times New Roman" w:cs="Times New Roman"/>
            <w:kern w:val="0"/>
            <w:lang w:eastAsia="en-GB"/>
            <w14:ligatures w14:val="none"/>
          </w:rPr>
          <w:t>Yes</w:t>
        </w:r>
      </w:ins>
    </w:p>
    <w:p w14:paraId="15E7D18C" w14:textId="77777777" w:rsidR="009C04FC" w:rsidRPr="00D07D3E" w:rsidRDefault="009C04FC" w:rsidP="009C04FC">
      <w:pPr>
        <w:numPr>
          <w:ilvl w:val="0"/>
          <w:numId w:val="21"/>
        </w:numPr>
        <w:spacing w:before="100" w:beforeAutospacing="1" w:after="100" w:afterAutospacing="1" w:line="240" w:lineRule="auto"/>
        <w:rPr>
          <w:ins w:id="255" w:author="Brie McMahon" w:date="2025-08-21T13:53:00Z" w16du:dateUtc="2025-08-21T12:53:00Z"/>
          <w:rFonts w:ascii="Times New Roman" w:eastAsia="Times New Roman" w:hAnsi="Times New Roman" w:cs="Times New Roman"/>
          <w:kern w:val="0"/>
          <w:lang w:eastAsia="en-GB"/>
          <w14:ligatures w14:val="none"/>
        </w:rPr>
      </w:pPr>
      <w:ins w:id="256" w:author="Brie McMahon" w:date="2025-08-21T13:53:00Z" w16du:dateUtc="2025-08-21T12:53:00Z">
        <w:r w:rsidRPr="009C04FC">
          <w:rPr>
            <w:rFonts w:ascii="Times New Roman" w:eastAsia="Times New Roman" w:hAnsi="Times New Roman" w:cs="Times New Roman"/>
            <w:kern w:val="0"/>
            <w:lang w:eastAsia="en-GB"/>
            <w14:ligatures w14:val="none"/>
          </w:rPr>
          <w:t>No</w:t>
        </w:r>
      </w:ins>
    </w:p>
    <w:p w14:paraId="795EA154" w14:textId="77777777" w:rsidR="009C04FC" w:rsidRPr="0019030D" w:rsidRDefault="009C04FC" w:rsidP="009C04FC">
      <w:pPr>
        <w:numPr>
          <w:ilvl w:val="0"/>
          <w:numId w:val="21"/>
        </w:numPr>
        <w:spacing w:before="100" w:beforeAutospacing="1" w:after="100" w:afterAutospacing="1" w:line="240" w:lineRule="auto"/>
        <w:rPr>
          <w:ins w:id="257" w:author="Brie McMahon" w:date="2025-08-21T13:53:00Z" w16du:dateUtc="2025-08-21T12:53:00Z"/>
          <w:rFonts w:ascii="Times New Roman" w:eastAsia="Times New Roman" w:hAnsi="Times New Roman" w:cs="Times New Roman"/>
          <w:kern w:val="0"/>
          <w:lang w:eastAsia="en-GB"/>
          <w14:ligatures w14:val="none"/>
        </w:rPr>
      </w:pPr>
      <w:ins w:id="258" w:author="Brie McMahon" w:date="2025-08-21T13:53:00Z" w16du:dateUtc="2025-08-21T12:53:00Z">
        <w:r>
          <w:rPr>
            <w:rFonts w:ascii="Times New Roman" w:eastAsia="Times New Roman" w:hAnsi="Times New Roman" w:cs="Times New Roman"/>
            <w:kern w:val="0"/>
            <w:lang w:eastAsia="en-GB"/>
            <w14:ligatures w14:val="none"/>
          </w:rPr>
          <w:t>I don’t know</w:t>
        </w:r>
      </w:ins>
    </w:p>
    <w:p w14:paraId="3E5FF992" w14:textId="77777777" w:rsidR="009C04FC" w:rsidRDefault="009C04FC" w:rsidP="009C04FC">
      <w:pPr>
        <w:spacing w:before="100" w:beforeAutospacing="1" w:after="100" w:afterAutospacing="1" w:line="240" w:lineRule="auto"/>
        <w:rPr>
          <w:ins w:id="259" w:author="Brie McMahon" w:date="2025-08-21T13:53:00Z" w16du:dateUtc="2025-08-21T12:53:00Z"/>
          <w:rFonts w:ascii="Times New Roman" w:eastAsia="Times New Roman" w:hAnsi="Times New Roman" w:cs="Times New Roman"/>
          <w:kern w:val="0"/>
          <w:lang w:eastAsia="en-GB"/>
          <w14:ligatures w14:val="none"/>
        </w:rPr>
      </w:pPr>
      <w:ins w:id="260" w:author="Brie McMahon" w:date="2025-08-21T13:53:00Z" w16du:dateUtc="2025-08-21T12:53:00Z">
        <w:r>
          <w:rPr>
            <w:rFonts w:ascii="Times New Roman" w:eastAsia="Times New Roman" w:hAnsi="Times New Roman" w:cs="Times New Roman"/>
            <w:kern w:val="0"/>
            <w:lang w:eastAsia="en-GB"/>
            <w14:ligatures w14:val="none"/>
          </w:rPr>
          <w:t>Comment Box:</w:t>
        </w:r>
      </w:ins>
    </w:p>
    <w:p w14:paraId="0C21AB04" w14:textId="77777777" w:rsidR="009C04FC" w:rsidRPr="004D2B15" w:rsidRDefault="009C04FC"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A0C9C4E" w14:textId="77777777" w:rsidR="004D2B15" w:rsidRPr="004D2B15" w:rsidRDefault="00831248" w:rsidP="004D2B1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CD9DEBF">
          <v:rect id="_x0000_i1033" alt="" style="width:451.3pt;height:.05pt;mso-width-percent:0;mso-height-percent:0;mso-width-percent:0;mso-height-percent:0" o:hralign="center" o:hrstd="t" o:hr="t" fillcolor="#a0a0a0" stroked="f"/>
        </w:pict>
      </w:r>
    </w:p>
    <w:p w14:paraId="23E16E22" w14:textId="492697DE" w:rsidR="00A57C91" w:rsidRPr="004D2B15" w:rsidRDefault="00A57C91" w:rsidP="00A57C91">
      <w:pPr>
        <w:spacing w:before="100" w:beforeAutospacing="1" w:after="100" w:afterAutospacing="1" w:line="240" w:lineRule="auto"/>
        <w:outlineLvl w:val="1"/>
        <w:rPr>
          <w:ins w:id="261" w:author="Brie McMahon" w:date="2025-08-22T15:31:00Z" w16du:dateUtc="2025-08-22T14:31:00Z"/>
          <w:rFonts w:ascii="Times New Roman" w:eastAsia="Times New Roman" w:hAnsi="Times New Roman" w:cs="Times New Roman"/>
          <w:b/>
          <w:bCs/>
          <w:kern w:val="0"/>
          <w:sz w:val="36"/>
          <w:szCs w:val="36"/>
          <w:lang w:eastAsia="en-GB"/>
          <w14:ligatures w14:val="none"/>
        </w:rPr>
      </w:pPr>
      <w:ins w:id="262" w:author="Brie McMahon" w:date="2025-08-22T15:31:00Z" w16du:dateUtc="2025-08-22T14:31:00Z">
        <w:r>
          <w:rPr>
            <w:rFonts w:ascii="Times New Roman" w:eastAsia="Times New Roman" w:hAnsi="Times New Roman" w:cs="Times New Roman"/>
            <w:b/>
            <w:bCs/>
            <w:kern w:val="0"/>
            <w:sz w:val="36"/>
            <w:szCs w:val="36"/>
            <w:lang w:eastAsia="en-GB"/>
            <w14:ligatures w14:val="none"/>
          </w:rPr>
          <w:t>Programme</w:t>
        </w:r>
        <w:r w:rsidRPr="004D2B15">
          <w:rPr>
            <w:rFonts w:ascii="Times New Roman" w:eastAsia="Times New Roman" w:hAnsi="Times New Roman" w:cs="Times New Roman"/>
            <w:b/>
            <w:bCs/>
            <w:kern w:val="0"/>
            <w:sz w:val="36"/>
            <w:szCs w:val="36"/>
            <w:lang w:eastAsia="en-GB"/>
            <w14:ligatures w14:val="none"/>
          </w:rPr>
          <w:t xml:space="preserve"> Management</w:t>
        </w:r>
      </w:ins>
    </w:p>
    <w:p w14:paraId="449B29EA" w14:textId="4492EE3E" w:rsidR="00A57C91" w:rsidRPr="004D2B15" w:rsidRDefault="001200E2" w:rsidP="00A57C91">
      <w:pPr>
        <w:spacing w:before="100" w:beforeAutospacing="1" w:after="100" w:afterAutospacing="1" w:line="240" w:lineRule="auto"/>
        <w:rPr>
          <w:ins w:id="263" w:author="Brie McMahon" w:date="2025-08-22T15:31:00Z" w16du:dateUtc="2025-08-22T14:31:00Z"/>
          <w:rFonts w:ascii="Times New Roman" w:eastAsia="Times New Roman" w:hAnsi="Times New Roman" w:cs="Times New Roman"/>
          <w:kern w:val="0"/>
          <w:lang w:eastAsia="en-GB"/>
          <w14:ligatures w14:val="none"/>
        </w:rPr>
      </w:pPr>
      <w:ins w:id="264" w:author="Brie McMahon" w:date="2025-08-22T16:13:00Z" w16du:dateUtc="2025-08-22T15:13:00Z">
        <w:r>
          <w:rPr>
            <w:rFonts w:ascii="Times New Roman" w:eastAsia="Times New Roman" w:hAnsi="Times New Roman" w:cs="Times New Roman"/>
            <w:b/>
            <w:bCs/>
            <w:kern w:val="0"/>
            <w:lang w:eastAsia="en-GB"/>
            <w14:ligatures w14:val="none"/>
          </w:rPr>
          <w:t>24</w:t>
        </w:r>
      </w:ins>
      <w:ins w:id="265" w:author="Brie McMahon" w:date="2025-08-22T15:31:00Z" w16du:dateUtc="2025-08-22T14:31:00Z">
        <w:r w:rsidR="00A57C91" w:rsidRPr="004D2B15">
          <w:rPr>
            <w:rFonts w:ascii="Times New Roman" w:eastAsia="Times New Roman" w:hAnsi="Times New Roman" w:cs="Times New Roman"/>
            <w:b/>
            <w:bCs/>
            <w:kern w:val="0"/>
            <w:lang w:eastAsia="en-GB"/>
            <w14:ligatures w14:val="none"/>
          </w:rPr>
          <w:t xml:space="preserve">. </w:t>
        </w:r>
      </w:ins>
      <w:ins w:id="266" w:author="Brie McMahon" w:date="2025-08-22T15:32:00Z" w16du:dateUtc="2025-08-22T14:32:00Z">
        <w:r w:rsidR="00A57C91">
          <w:rPr>
            <w:rFonts w:ascii="Times New Roman" w:eastAsia="Times New Roman" w:hAnsi="Times New Roman" w:cs="Times New Roman"/>
            <w:b/>
            <w:bCs/>
            <w:kern w:val="0"/>
            <w:lang w:eastAsia="en-GB"/>
            <w14:ligatures w14:val="none"/>
          </w:rPr>
          <w:t>Do you currently work o</w:t>
        </w:r>
      </w:ins>
      <w:ins w:id="267" w:author="Brie McMahon" w:date="2025-08-22T15:33:00Z" w16du:dateUtc="2025-08-22T14:33:00Z">
        <w:r w:rsidR="00A57C91">
          <w:rPr>
            <w:rFonts w:ascii="Times New Roman" w:eastAsia="Times New Roman" w:hAnsi="Times New Roman" w:cs="Times New Roman"/>
            <w:b/>
            <w:bCs/>
            <w:kern w:val="0"/>
            <w:lang w:eastAsia="en-GB"/>
            <w14:ligatures w14:val="none"/>
          </w:rPr>
          <w:t>n</w:t>
        </w:r>
      </w:ins>
      <w:ins w:id="268" w:author="Brie McMahon" w:date="2025-08-22T15:32:00Z" w16du:dateUtc="2025-08-22T14:32:00Z">
        <w:r w:rsidR="00A57C91">
          <w:rPr>
            <w:rFonts w:ascii="Times New Roman" w:eastAsia="Times New Roman" w:hAnsi="Times New Roman" w:cs="Times New Roman"/>
            <w:b/>
            <w:bCs/>
            <w:kern w:val="0"/>
            <w:lang w:eastAsia="en-GB"/>
            <w14:ligatures w14:val="none"/>
          </w:rPr>
          <w:t xml:space="preserve"> any of the </w:t>
        </w:r>
      </w:ins>
      <w:ins w:id="269" w:author="Brie McMahon" w:date="2025-08-22T15:33:00Z" w16du:dateUtc="2025-08-22T14:33:00Z">
        <w:r w:rsidR="00A57C91">
          <w:rPr>
            <w:rFonts w:ascii="Times New Roman" w:eastAsia="Times New Roman" w:hAnsi="Times New Roman" w:cs="Times New Roman"/>
            <w:b/>
            <w:bCs/>
            <w:kern w:val="0"/>
            <w:lang w:eastAsia="en-GB"/>
            <w14:ligatures w14:val="none"/>
          </w:rPr>
          <w:t xml:space="preserve">ASI </w:t>
        </w:r>
      </w:ins>
      <w:ins w:id="270" w:author="Brie McMahon" w:date="2025-08-22T15:32:00Z" w16du:dateUtc="2025-08-22T14:32:00Z">
        <w:r w:rsidR="00A57C91">
          <w:rPr>
            <w:rFonts w:ascii="Times New Roman" w:eastAsia="Times New Roman" w:hAnsi="Times New Roman" w:cs="Times New Roman"/>
            <w:b/>
            <w:bCs/>
            <w:kern w:val="0"/>
            <w:lang w:eastAsia="en-GB"/>
            <w14:ligatures w14:val="none"/>
          </w:rPr>
          <w:t>delivery projects</w:t>
        </w:r>
      </w:ins>
      <w:ins w:id="271" w:author="Brie McMahon" w:date="2025-08-22T15:31:00Z" w16du:dateUtc="2025-08-22T14:31:00Z">
        <w:r w:rsidR="00A57C91" w:rsidRPr="004D2B15">
          <w:rPr>
            <w:rFonts w:ascii="Times New Roman" w:eastAsia="Times New Roman" w:hAnsi="Times New Roman" w:cs="Times New Roman"/>
            <w:b/>
            <w:bCs/>
            <w:kern w:val="0"/>
            <w:lang w:eastAsia="en-GB"/>
            <w14:ligatures w14:val="none"/>
          </w:rPr>
          <w:t>?</w:t>
        </w:r>
      </w:ins>
    </w:p>
    <w:p w14:paraId="0FA3DB04" w14:textId="77777777" w:rsidR="00A57C91" w:rsidRPr="004D2B15" w:rsidRDefault="00A57C91" w:rsidP="00A57C91">
      <w:pPr>
        <w:numPr>
          <w:ilvl w:val="0"/>
          <w:numId w:val="4"/>
        </w:numPr>
        <w:spacing w:before="100" w:beforeAutospacing="1" w:after="100" w:afterAutospacing="1" w:line="240" w:lineRule="auto"/>
        <w:rPr>
          <w:ins w:id="272" w:author="Brie McMahon" w:date="2025-08-22T15:31:00Z" w16du:dateUtc="2025-08-22T14:31:00Z"/>
          <w:rFonts w:ascii="Times New Roman" w:eastAsia="Times New Roman" w:hAnsi="Times New Roman" w:cs="Times New Roman"/>
          <w:kern w:val="0"/>
          <w:lang w:eastAsia="en-GB"/>
          <w14:ligatures w14:val="none"/>
        </w:rPr>
      </w:pPr>
      <w:ins w:id="273" w:author="Brie McMahon" w:date="2025-08-22T15:31:00Z" w16du:dateUtc="2025-08-22T14:31:00Z">
        <w:r w:rsidRPr="004D2B15">
          <w:rPr>
            <w:rFonts w:ascii="Times New Roman" w:eastAsia="Times New Roman" w:hAnsi="Times New Roman" w:cs="Times New Roman"/>
            <w:kern w:val="0"/>
            <w:lang w:eastAsia="en-GB"/>
            <w14:ligatures w14:val="none"/>
          </w:rPr>
          <w:t>Yes</w:t>
        </w:r>
      </w:ins>
    </w:p>
    <w:p w14:paraId="1C15D63D" w14:textId="77777777" w:rsidR="00A57C91" w:rsidRPr="004D2B15" w:rsidRDefault="00A57C91" w:rsidP="00A57C91">
      <w:pPr>
        <w:numPr>
          <w:ilvl w:val="0"/>
          <w:numId w:val="4"/>
        </w:numPr>
        <w:spacing w:before="100" w:beforeAutospacing="1" w:after="100" w:afterAutospacing="1" w:line="240" w:lineRule="auto"/>
        <w:rPr>
          <w:ins w:id="274" w:author="Brie McMahon" w:date="2025-08-22T15:31:00Z" w16du:dateUtc="2025-08-22T14:31:00Z"/>
          <w:rFonts w:ascii="Times New Roman" w:eastAsia="Times New Roman" w:hAnsi="Times New Roman" w:cs="Times New Roman"/>
          <w:kern w:val="0"/>
          <w:lang w:eastAsia="en-GB"/>
          <w14:ligatures w14:val="none"/>
        </w:rPr>
      </w:pPr>
      <w:ins w:id="275" w:author="Brie McMahon" w:date="2025-08-22T15:31:00Z" w16du:dateUtc="2025-08-22T14:31:00Z">
        <w:r w:rsidRPr="004D2B15">
          <w:rPr>
            <w:rFonts w:ascii="Times New Roman" w:eastAsia="Times New Roman" w:hAnsi="Times New Roman" w:cs="Times New Roman"/>
            <w:kern w:val="0"/>
            <w:lang w:eastAsia="en-GB"/>
            <w14:ligatures w14:val="none"/>
          </w:rPr>
          <w:t>No</w:t>
        </w:r>
      </w:ins>
    </w:p>
    <w:p w14:paraId="0CC894F7" w14:textId="77777777" w:rsidR="00A57C91" w:rsidRPr="004D2B15" w:rsidRDefault="00A57C91" w:rsidP="00A57C91">
      <w:pPr>
        <w:numPr>
          <w:ilvl w:val="0"/>
          <w:numId w:val="4"/>
        </w:numPr>
        <w:spacing w:before="100" w:beforeAutospacing="1" w:after="100" w:afterAutospacing="1" w:line="240" w:lineRule="auto"/>
        <w:rPr>
          <w:ins w:id="276" w:author="Brie McMahon" w:date="2025-08-22T15:31:00Z" w16du:dateUtc="2025-08-22T14:31:00Z"/>
          <w:rFonts w:ascii="Times New Roman" w:eastAsia="Times New Roman" w:hAnsi="Times New Roman" w:cs="Times New Roman"/>
          <w:kern w:val="0"/>
          <w:lang w:eastAsia="en-GB"/>
          <w14:ligatures w14:val="none"/>
        </w:rPr>
      </w:pPr>
      <w:ins w:id="277" w:author="Brie McMahon" w:date="2025-08-22T15:31:00Z" w16du:dateUtc="2025-08-22T14:31:00Z">
        <w:r w:rsidRPr="004D2B15">
          <w:rPr>
            <w:rFonts w:ascii="Times New Roman" w:eastAsia="Times New Roman" w:hAnsi="Times New Roman" w:cs="Times New Roman"/>
            <w:kern w:val="0"/>
            <w:lang w:eastAsia="en-GB"/>
            <w14:ligatures w14:val="none"/>
          </w:rPr>
          <w:t>Not sure</w:t>
        </w:r>
      </w:ins>
    </w:p>
    <w:p w14:paraId="32F253C6" w14:textId="330C8EFE" w:rsidR="00A57C91" w:rsidRDefault="001200E2" w:rsidP="007C49EB">
      <w:pPr>
        <w:spacing w:before="100" w:beforeAutospacing="1" w:after="100" w:afterAutospacing="1" w:line="240" w:lineRule="auto"/>
        <w:rPr>
          <w:ins w:id="278" w:author="Brie McMahon" w:date="2025-08-22T15:47:00Z" w16du:dateUtc="2025-08-22T14:47:00Z"/>
          <w:rFonts w:ascii="Times New Roman" w:eastAsia="Times New Roman" w:hAnsi="Times New Roman" w:cs="Times New Roman"/>
          <w:kern w:val="0"/>
          <w:lang w:eastAsia="en-GB"/>
          <w14:ligatures w14:val="none"/>
        </w:rPr>
      </w:pPr>
      <w:ins w:id="279" w:author="Brie McMahon" w:date="2025-08-22T16:13:00Z" w16du:dateUtc="2025-08-22T15:13:00Z">
        <w:r>
          <w:rPr>
            <w:rFonts w:ascii="Times New Roman" w:eastAsia="Times New Roman" w:hAnsi="Times New Roman" w:cs="Times New Roman"/>
            <w:b/>
            <w:bCs/>
            <w:kern w:val="0"/>
            <w:lang w:eastAsia="en-GB"/>
            <w14:ligatures w14:val="none"/>
          </w:rPr>
          <w:t>25</w:t>
        </w:r>
      </w:ins>
      <w:ins w:id="280" w:author="Brie McMahon" w:date="2025-08-22T15:31:00Z" w16du:dateUtc="2025-08-22T14:31:00Z">
        <w:r w:rsidR="00A57C91" w:rsidRPr="004D2B15">
          <w:rPr>
            <w:rFonts w:ascii="Times New Roman" w:eastAsia="Times New Roman" w:hAnsi="Times New Roman" w:cs="Times New Roman"/>
            <w:b/>
            <w:bCs/>
            <w:kern w:val="0"/>
            <w:lang w:eastAsia="en-GB"/>
            <w14:ligatures w14:val="none"/>
          </w:rPr>
          <w:t xml:space="preserve">. </w:t>
        </w:r>
      </w:ins>
      <w:ins w:id="281" w:author="Brie McMahon" w:date="2025-08-22T15:32:00Z" w16du:dateUtc="2025-08-22T14:32:00Z">
        <w:r w:rsidR="00A57C91">
          <w:rPr>
            <w:rFonts w:ascii="Times New Roman" w:eastAsia="Times New Roman" w:hAnsi="Times New Roman" w:cs="Times New Roman"/>
            <w:b/>
            <w:bCs/>
            <w:kern w:val="0"/>
            <w:lang w:eastAsia="en-GB"/>
            <w14:ligatures w14:val="none"/>
          </w:rPr>
          <w:t>Do our current systems support you in delivering projects effec</w:t>
        </w:r>
      </w:ins>
      <w:ins w:id="282" w:author="Brie McMahon" w:date="2025-08-22T15:42:00Z" w16du:dateUtc="2025-08-22T14:42:00Z">
        <w:r w:rsidR="007C49EB">
          <w:rPr>
            <w:rFonts w:ascii="Times New Roman" w:eastAsia="Times New Roman" w:hAnsi="Times New Roman" w:cs="Times New Roman"/>
            <w:b/>
            <w:bCs/>
            <w:kern w:val="0"/>
            <w:lang w:eastAsia="en-GB"/>
            <w14:ligatures w14:val="none"/>
          </w:rPr>
          <w:t xml:space="preserve">tively? </w:t>
        </w:r>
      </w:ins>
      <w:ins w:id="283" w:author="Brie McMahon" w:date="2025-08-22T15:43:00Z" w16du:dateUtc="2025-08-22T14:43:00Z">
        <w:r w:rsidR="007C49EB">
          <w:rPr>
            <w:rFonts w:ascii="Times New Roman" w:eastAsia="Times New Roman" w:hAnsi="Times New Roman" w:cs="Times New Roman"/>
            <w:kern w:val="0"/>
            <w:lang w:eastAsia="en-GB"/>
            <w14:ligatures w14:val="none"/>
          </w:rPr>
          <w:t xml:space="preserve">(only asked to those who responded yes to question </w:t>
        </w:r>
        <w:r w:rsidR="007C49EB">
          <w:rPr>
            <w:rFonts w:ascii="Times New Roman" w:eastAsia="Times New Roman" w:hAnsi="Times New Roman" w:cs="Times New Roman"/>
            <w:kern w:val="0"/>
            <w:lang w:eastAsia="en-GB"/>
            <w14:ligatures w14:val="none"/>
          </w:rPr>
          <w:t>1</w:t>
        </w:r>
        <w:r w:rsidR="007C49EB">
          <w:rPr>
            <w:rFonts w:ascii="Times New Roman" w:eastAsia="Times New Roman" w:hAnsi="Times New Roman" w:cs="Times New Roman"/>
            <w:kern w:val="0"/>
            <w:lang w:eastAsia="en-GB"/>
            <w14:ligatures w14:val="none"/>
          </w:rPr>
          <w:t>)</w:t>
        </w:r>
      </w:ins>
    </w:p>
    <w:p w14:paraId="5517A4DD" w14:textId="14951192" w:rsidR="007C49EB" w:rsidRDefault="007C49EB" w:rsidP="007C49EB">
      <w:pPr>
        <w:spacing w:before="100" w:beforeAutospacing="1" w:after="100" w:afterAutospacing="1" w:line="240" w:lineRule="auto"/>
        <w:rPr>
          <w:ins w:id="284" w:author="Brie McMahon" w:date="2025-08-22T15:47:00Z" w16du:dateUtc="2025-08-22T14:47:00Z"/>
          <w:rFonts w:ascii="Times New Roman" w:eastAsia="Times New Roman" w:hAnsi="Times New Roman" w:cs="Times New Roman"/>
          <w:kern w:val="0"/>
          <w:lang w:eastAsia="en-GB"/>
          <w14:ligatures w14:val="none"/>
        </w:rPr>
      </w:pPr>
      <w:ins w:id="285" w:author="Brie McMahon" w:date="2025-08-22T15:47:00Z" w16du:dateUtc="2025-08-22T14:47:00Z">
        <w:r>
          <w:rPr>
            <w:rFonts w:ascii="Times New Roman" w:eastAsia="Times New Roman" w:hAnsi="Times New Roman" w:cs="Times New Roman"/>
            <w:kern w:val="0"/>
            <w:lang w:eastAsia="en-GB"/>
            <w14:ligatures w14:val="none"/>
          </w:rPr>
          <w:t>Scale of 1-10</w:t>
        </w:r>
      </w:ins>
    </w:p>
    <w:p w14:paraId="2DDAA24D" w14:textId="0CEF0D28" w:rsidR="007C49EB" w:rsidRDefault="001200E2" w:rsidP="007C49EB">
      <w:pPr>
        <w:spacing w:before="100" w:beforeAutospacing="1" w:after="100" w:afterAutospacing="1" w:line="240" w:lineRule="auto"/>
        <w:rPr>
          <w:ins w:id="286" w:author="Brie McMahon" w:date="2025-08-22T15:48:00Z" w16du:dateUtc="2025-08-22T14:48:00Z"/>
          <w:rFonts w:ascii="Times New Roman" w:eastAsia="Times New Roman" w:hAnsi="Times New Roman" w:cs="Times New Roman"/>
          <w:kern w:val="0"/>
          <w:lang w:eastAsia="en-GB"/>
          <w14:ligatures w14:val="none"/>
        </w:rPr>
      </w:pPr>
      <w:ins w:id="287" w:author="Brie McMahon" w:date="2025-08-22T16:13:00Z" w16du:dateUtc="2025-08-22T15:13:00Z">
        <w:r>
          <w:rPr>
            <w:rFonts w:ascii="Times New Roman" w:eastAsia="Times New Roman" w:hAnsi="Times New Roman" w:cs="Times New Roman"/>
            <w:b/>
            <w:bCs/>
            <w:kern w:val="0"/>
            <w:lang w:eastAsia="en-GB"/>
            <w14:ligatures w14:val="none"/>
          </w:rPr>
          <w:t>26</w:t>
        </w:r>
      </w:ins>
      <w:ins w:id="288" w:author="Brie McMahon" w:date="2025-08-22T15:48:00Z" w16du:dateUtc="2025-08-22T14:48:00Z">
        <w:r w:rsidR="007C49EB" w:rsidRPr="004D2B15">
          <w:rPr>
            <w:rFonts w:ascii="Times New Roman" w:eastAsia="Times New Roman" w:hAnsi="Times New Roman" w:cs="Times New Roman"/>
            <w:b/>
            <w:bCs/>
            <w:kern w:val="0"/>
            <w:lang w:eastAsia="en-GB"/>
            <w14:ligatures w14:val="none"/>
          </w:rPr>
          <w:t xml:space="preserve">. </w:t>
        </w:r>
        <w:r w:rsidR="007C49EB">
          <w:rPr>
            <w:rFonts w:ascii="Times New Roman" w:eastAsia="Times New Roman" w:hAnsi="Times New Roman" w:cs="Times New Roman"/>
            <w:b/>
            <w:bCs/>
            <w:kern w:val="0"/>
            <w:lang w:eastAsia="en-GB"/>
            <w14:ligatures w14:val="none"/>
          </w:rPr>
          <w:t xml:space="preserve">Do </w:t>
        </w:r>
        <w:r w:rsidR="007C49EB">
          <w:rPr>
            <w:rFonts w:ascii="Times New Roman" w:eastAsia="Times New Roman" w:hAnsi="Times New Roman" w:cs="Times New Roman"/>
            <w:b/>
            <w:bCs/>
            <w:kern w:val="0"/>
            <w:lang w:eastAsia="en-GB"/>
            <w14:ligatures w14:val="none"/>
          </w:rPr>
          <w:t>you have access to enough information to effectively deliver your project work</w:t>
        </w:r>
        <w:r w:rsidR="007C49EB">
          <w:rPr>
            <w:rFonts w:ascii="Times New Roman" w:eastAsia="Times New Roman" w:hAnsi="Times New Roman" w:cs="Times New Roman"/>
            <w:b/>
            <w:bCs/>
            <w:kern w:val="0"/>
            <w:lang w:eastAsia="en-GB"/>
            <w14:ligatures w14:val="none"/>
          </w:rPr>
          <w:t xml:space="preserve">? </w:t>
        </w:r>
        <w:r w:rsidR="007C49EB">
          <w:rPr>
            <w:rFonts w:ascii="Times New Roman" w:eastAsia="Times New Roman" w:hAnsi="Times New Roman" w:cs="Times New Roman"/>
            <w:kern w:val="0"/>
            <w:lang w:eastAsia="en-GB"/>
            <w14:ligatures w14:val="none"/>
          </w:rPr>
          <w:t>(only asked to those who responded yes to question 1)</w:t>
        </w:r>
      </w:ins>
    </w:p>
    <w:p w14:paraId="3B5349DC" w14:textId="152F7DF2" w:rsidR="007C49EB" w:rsidRDefault="007C49EB" w:rsidP="007C49EB">
      <w:pPr>
        <w:spacing w:before="100" w:beforeAutospacing="1" w:after="100" w:afterAutospacing="1" w:line="240" w:lineRule="auto"/>
        <w:rPr>
          <w:ins w:id="289" w:author="Brie McMahon" w:date="2025-08-22T15:48:00Z" w16du:dateUtc="2025-08-22T14:48:00Z"/>
          <w:rFonts w:ascii="Times New Roman" w:eastAsia="Times New Roman" w:hAnsi="Times New Roman" w:cs="Times New Roman"/>
          <w:kern w:val="0"/>
          <w:lang w:eastAsia="en-GB"/>
          <w14:ligatures w14:val="none"/>
        </w:rPr>
      </w:pPr>
      <w:ins w:id="290" w:author="Brie McMahon" w:date="2025-08-22T15:48:00Z" w16du:dateUtc="2025-08-22T14:48:00Z">
        <w:r>
          <w:rPr>
            <w:rFonts w:ascii="Times New Roman" w:eastAsia="Times New Roman" w:hAnsi="Times New Roman" w:cs="Times New Roman"/>
            <w:kern w:val="0"/>
            <w:lang w:eastAsia="en-GB"/>
            <w14:ligatures w14:val="none"/>
          </w:rPr>
          <w:t>Scale of 1-10</w:t>
        </w:r>
      </w:ins>
    </w:p>
    <w:p w14:paraId="4FEA0B87" w14:textId="635B8D55" w:rsidR="007C49EB" w:rsidRPr="007C49EB" w:rsidRDefault="001200E2" w:rsidP="007C49EB">
      <w:pPr>
        <w:spacing w:before="100" w:beforeAutospacing="1" w:after="100" w:afterAutospacing="1" w:line="240" w:lineRule="auto"/>
        <w:rPr>
          <w:ins w:id="291" w:author="Brie McMahon" w:date="2025-08-22T15:49:00Z" w16du:dateUtc="2025-08-22T14:49:00Z"/>
          <w:rFonts w:ascii="Times New Roman" w:eastAsia="Times New Roman" w:hAnsi="Times New Roman" w:cs="Times New Roman"/>
          <w:b/>
          <w:bCs/>
          <w:kern w:val="0"/>
          <w:lang w:eastAsia="en-GB"/>
          <w14:ligatures w14:val="none"/>
          <w:rPrChange w:id="292" w:author="Brie McMahon" w:date="2025-08-22T15:49:00Z" w16du:dateUtc="2025-08-22T14:49:00Z">
            <w:rPr>
              <w:ins w:id="293" w:author="Brie McMahon" w:date="2025-08-22T15:49:00Z" w16du:dateUtc="2025-08-22T14:49:00Z"/>
              <w:rFonts w:ascii="Times New Roman" w:eastAsia="Times New Roman" w:hAnsi="Times New Roman" w:cs="Times New Roman"/>
              <w:kern w:val="0"/>
              <w:lang w:eastAsia="en-GB"/>
              <w14:ligatures w14:val="none"/>
            </w:rPr>
          </w:rPrChange>
        </w:rPr>
      </w:pPr>
      <w:ins w:id="294" w:author="Brie McMahon" w:date="2025-08-22T16:13:00Z" w16du:dateUtc="2025-08-22T15:13:00Z">
        <w:r>
          <w:rPr>
            <w:rFonts w:ascii="Times New Roman" w:eastAsia="Times New Roman" w:hAnsi="Times New Roman" w:cs="Times New Roman"/>
            <w:b/>
            <w:bCs/>
            <w:kern w:val="0"/>
            <w:lang w:eastAsia="en-GB"/>
            <w14:ligatures w14:val="none"/>
          </w:rPr>
          <w:t>27</w:t>
        </w:r>
      </w:ins>
      <w:ins w:id="295" w:author="Brie McMahon" w:date="2025-08-22T15:48:00Z" w16du:dateUtc="2025-08-22T14:48:00Z">
        <w:r w:rsidR="007C49EB" w:rsidRPr="007C49EB">
          <w:rPr>
            <w:rFonts w:ascii="Times New Roman" w:eastAsia="Times New Roman" w:hAnsi="Times New Roman" w:cs="Times New Roman"/>
            <w:b/>
            <w:bCs/>
            <w:kern w:val="0"/>
            <w:lang w:eastAsia="en-GB"/>
            <w14:ligatures w14:val="none"/>
            <w:rPrChange w:id="296" w:author="Brie McMahon" w:date="2025-08-22T15:49:00Z" w16du:dateUtc="2025-08-22T14:49:00Z">
              <w:rPr>
                <w:rFonts w:ascii="Times New Roman" w:eastAsia="Times New Roman" w:hAnsi="Times New Roman" w:cs="Times New Roman"/>
                <w:kern w:val="0"/>
                <w:lang w:eastAsia="en-GB"/>
                <w14:ligatures w14:val="none"/>
              </w:rPr>
            </w:rPrChange>
          </w:rPr>
          <w:t>. What a</w:t>
        </w:r>
      </w:ins>
      <w:ins w:id="297" w:author="Brie McMahon" w:date="2025-08-22T15:49:00Z" w16du:dateUtc="2025-08-22T14:49:00Z">
        <w:r w:rsidR="007C49EB" w:rsidRPr="007C49EB">
          <w:rPr>
            <w:rFonts w:ascii="Times New Roman" w:eastAsia="Times New Roman" w:hAnsi="Times New Roman" w:cs="Times New Roman"/>
            <w:b/>
            <w:bCs/>
            <w:kern w:val="0"/>
            <w:lang w:eastAsia="en-GB"/>
            <w14:ligatures w14:val="none"/>
            <w:rPrChange w:id="298" w:author="Brie McMahon" w:date="2025-08-22T15:49:00Z" w16du:dateUtc="2025-08-22T14:49:00Z">
              <w:rPr>
                <w:rFonts w:ascii="Times New Roman" w:eastAsia="Times New Roman" w:hAnsi="Times New Roman" w:cs="Times New Roman"/>
                <w:kern w:val="0"/>
                <w:lang w:eastAsia="en-GB"/>
                <w14:ligatures w14:val="none"/>
              </w:rPr>
            </w:rPrChange>
          </w:rPr>
          <w:t>dditional information would assist you in more effectively delivering your project work?</w:t>
        </w:r>
      </w:ins>
    </w:p>
    <w:p w14:paraId="6BAAD71A" w14:textId="483C9B62" w:rsidR="007C49EB" w:rsidRPr="007C49EB" w:rsidRDefault="007C49EB" w:rsidP="007C49EB">
      <w:pPr>
        <w:spacing w:before="100" w:beforeAutospacing="1" w:after="100" w:afterAutospacing="1" w:line="240" w:lineRule="auto"/>
        <w:rPr>
          <w:ins w:id="299" w:author="Brie McMahon" w:date="2025-08-22T15:43:00Z" w16du:dateUtc="2025-08-22T14:43:00Z"/>
          <w:rFonts w:ascii="Times New Roman" w:eastAsia="Times New Roman" w:hAnsi="Times New Roman" w:cs="Times New Roman"/>
          <w:i/>
          <w:iCs/>
          <w:kern w:val="0"/>
          <w:lang w:eastAsia="en-GB"/>
          <w14:ligatures w14:val="none"/>
          <w:rPrChange w:id="300" w:author="Brie McMahon" w:date="2025-08-22T15:49:00Z" w16du:dateUtc="2025-08-22T14:49:00Z">
            <w:rPr>
              <w:ins w:id="301" w:author="Brie McMahon" w:date="2025-08-22T15:43:00Z" w16du:dateUtc="2025-08-22T14:43:00Z"/>
              <w:rFonts w:ascii="Times New Roman" w:eastAsia="Times New Roman" w:hAnsi="Times New Roman" w:cs="Times New Roman"/>
              <w:kern w:val="0"/>
              <w:lang w:eastAsia="en-GB"/>
              <w14:ligatures w14:val="none"/>
            </w:rPr>
          </w:rPrChange>
        </w:rPr>
      </w:pPr>
      <w:ins w:id="302" w:author="Brie McMahon" w:date="2025-08-22T15:49:00Z" w16du:dateUtc="2025-08-22T14:49:00Z">
        <w:r w:rsidRPr="00D07D3E">
          <w:rPr>
            <w:rFonts w:ascii="Times New Roman" w:eastAsia="Times New Roman" w:hAnsi="Times New Roman" w:cs="Times New Roman"/>
            <w:i/>
            <w:iCs/>
            <w:kern w:val="0"/>
            <w:lang w:eastAsia="en-GB"/>
            <w14:ligatures w14:val="none"/>
          </w:rPr>
          <w:t>(Free text)</w:t>
        </w:r>
      </w:ins>
    </w:p>
    <w:p w14:paraId="6430D6CF" w14:textId="5022D516" w:rsidR="00A57C91" w:rsidRPr="007C49EB" w:rsidRDefault="001200E2" w:rsidP="00A57C91">
      <w:pPr>
        <w:spacing w:before="100" w:beforeAutospacing="1" w:after="100" w:afterAutospacing="1" w:line="240" w:lineRule="auto"/>
        <w:rPr>
          <w:ins w:id="303" w:author="Brie McMahon" w:date="2025-08-22T15:31:00Z" w16du:dateUtc="2025-08-22T14:31:00Z"/>
          <w:rFonts w:ascii="Times New Roman" w:eastAsia="Times New Roman" w:hAnsi="Times New Roman" w:cs="Times New Roman"/>
          <w:kern w:val="0"/>
          <w:lang w:eastAsia="en-GB"/>
          <w14:ligatures w14:val="none"/>
          <w:rPrChange w:id="304" w:author="Brie McMahon" w:date="2025-08-22T15:44:00Z" w16du:dateUtc="2025-08-22T14:44:00Z">
            <w:rPr>
              <w:ins w:id="305" w:author="Brie McMahon" w:date="2025-08-22T15:31:00Z" w16du:dateUtc="2025-08-22T14:31:00Z"/>
              <w:rFonts w:ascii="Times New Roman" w:eastAsia="Times New Roman" w:hAnsi="Times New Roman" w:cs="Times New Roman"/>
              <w:b/>
              <w:bCs/>
              <w:kern w:val="0"/>
              <w:lang w:eastAsia="en-GB"/>
              <w14:ligatures w14:val="none"/>
            </w:rPr>
          </w:rPrChange>
        </w:rPr>
      </w:pPr>
      <w:ins w:id="306" w:author="Brie McMahon" w:date="2025-08-22T16:13:00Z" w16du:dateUtc="2025-08-22T15:13:00Z">
        <w:r>
          <w:rPr>
            <w:rFonts w:ascii="Times New Roman" w:eastAsia="Times New Roman" w:hAnsi="Times New Roman" w:cs="Times New Roman"/>
            <w:b/>
            <w:bCs/>
            <w:kern w:val="0"/>
            <w:lang w:eastAsia="en-GB"/>
            <w14:ligatures w14:val="none"/>
          </w:rPr>
          <w:t>28</w:t>
        </w:r>
      </w:ins>
      <w:ins w:id="307" w:author="Brie McMahon" w:date="2025-08-22T15:31:00Z" w16du:dateUtc="2025-08-22T14:31:00Z">
        <w:r w:rsidR="00A57C91">
          <w:rPr>
            <w:rFonts w:ascii="Times New Roman" w:eastAsia="Times New Roman" w:hAnsi="Times New Roman" w:cs="Times New Roman"/>
            <w:b/>
            <w:bCs/>
            <w:kern w:val="0"/>
            <w:lang w:eastAsia="en-GB"/>
            <w14:ligatures w14:val="none"/>
          </w:rPr>
          <w:t xml:space="preserve">. What are the biggest pain points when </w:t>
        </w:r>
      </w:ins>
      <w:ins w:id="308" w:author="Brie McMahon" w:date="2025-08-22T15:43:00Z" w16du:dateUtc="2025-08-22T14:43:00Z">
        <w:r w:rsidR="007C49EB">
          <w:rPr>
            <w:rFonts w:ascii="Times New Roman" w:eastAsia="Times New Roman" w:hAnsi="Times New Roman" w:cs="Times New Roman"/>
            <w:b/>
            <w:bCs/>
            <w:kern w:val="0"/>
            <w:lang w:eastAsia="en-GB"/>
            <w14:ligatures w14:val="none"/>
          </w:rPr>
          <w:t>managing programmes through our current systems</w:t>
        </w:r>
      </w:ins>
      <w:ins w:id="309" w:author="Brie McMahon" w:date="2025-08-22T15:31:00Z" w16du:dateUtc="2025-08-22T14:31:00Z">
        <w:r w:rsidR="00A57C91">
          <w:rPr>
            <w:rFonts w:ascii="Times New Roman" w:eastAsia="Times New Roman" w:hAnsi="Times New Roman" w:cs="Times New Roman"/>
            <w:b/>
            <w:bCs/>
            <w:kern w:val="0"/>
            <w:lang w:eastAsia="en-GB"/>
            <w14:ligatures w14:val="none"/>
          </w:rPr>
          <w:t>?</w:t>
        </w:r>
      </w:ins>
      <w:ins w:id="310" w:author="Brie McMahon" w:date="2025-08-22T15:44:00Z" w16du:dateUtc="2025-08-22T14:44:00Z">
        <w:r w:rsidR="007C49EB" w:rsidRPr="007C49EB">
          <w:rPr>
            <w:rFonts w:ascii="Times New Roman" w:eastAsia="Times New Roman" w:hAnsi="Times New Roman" w:cs="Times New Roman"/>
            <w:kern w:val="0"/>
            <w:lang w:eastAsia="en-GB"/>
            <w14:ligatures w14:val="none"/>
          </w:rPr>
          <w:t xml:space="preserve"> </w:t>
        </w:r>
        <w:r w:rsidR="007C49EB">
          <w:rPr>
            <w:rFonts w:ascii="Times New Roman" w:eastAsia="Times New Roman" w:hAnsi="Times New Roman" w:cs="Times New Roman"/>
            <w:kern w:val="0"/>
            <w:lang w:eastAsia="en-GB"/>
            <w14:ligatures w14:val="none"/>
          </w:rPr>
          <w:t>(only asked to those who responded yes to question 1)</w:t>
        </w:r>
      </w:ins>
    </w:p>
    <w:p w14:paraId="40ADBAA3" w14:textId="77777777" w:rsidR="00A57C91" w:rsidRDefault="00A57C91" w:rsidP="00A57C91">
      <w:pPr>
        <w:spacing w:before="100" w:beforeAutospacing="1" w:after="100" w:afterAutospacing="1" w:line="240" w:lineRule="auto"/>
        <w:rPr>
          <w:ins w:id="311" w:author="Brie McMahon" w:date="2025-08-22T15:31:00Z" w16du:dateUtc="2025-08-22T14:31:00Z"/>
          <w:rFonts w:ascii="Times New Roman" w:eastAsia="Times New Roman" w:hAnsi="Times New Roman" w:cs="Times New Roman"/>
          <w:i/>
          <w:iCs/>
          <w:kern w:val="0"/>
          <w:lang w:eastAsia="en-GB"/>
          <w14:ligatures w14:val="none"/>
        </w:rPr>
      </w:pPr>
      <w:ins w:id="312" w:author="Brie McMahon" w:date="2025-08-22T15:31:00Z" w16du:dateUtc="2025-08-22T14:31:00Z">
        <w:r w:rsidRPr="00D07D3E">
          <w:rPr>
            <w:rFonts w:ascii="Times New Roman" w:eastAsia="Times New Roman" w:hAnsi="Times New Roman" w:cs="Times New Roman"/>
            <w:i/>
            <w:iCs/>
            <w:kern w:val="0"/>
            <w:lang w:eastAsia="en-GB"/>
            <w14:ligatures w14:val="none"/>
          </w:rPr>
          <w:t>(Free text)</w:t>
        </w:r>
      </w:ins>
    </w:p>
    <w:p w14:paraId="63DDC738" w14:textId="14236366" w:rsidR="00A57C91" w:rsidRPr="007C49EB" w:rsidRDefault="001200E2" w:rsidP="00A57C91">
      <w:pPr>
        <w:spacing w:before="100" w:beforeAutospacing="1" w:after="100" w:afterAutospacing="1" w:line="240" w:lineRule="auto"/>
        <w:rPr>
          <w:ins w:id="313" w:author="Brie McMahon" w:date="2025-08-22T15:31:00Z" w16du:dateUtc="2025-08-22T14:31:00Z"/>
          <w:rFonts w:ascii="Times New Roman" w:eastAsia="Times New Roman" w:hAnsi="Times New Roman" w:cs="Times New Roman"/>
          <w:kern w:val="0"/>
          <w:lang w:eastAsia="en-GB"/>
          <w14:ligatures w14:val="none"/>
          <w:rPrChange w:id="314" w:author="Brie McMahon" w:date="2025-08-22T15:44:00Z" w16du:dateUtc="2025-08-22T14:44:00Z">
            <w:rPr>
              <w:ins w:id="315" w:author="Brie McMahon" w:date="2025-08-22T15:31:00Z" w16du:dateUtc="2025-08-22T14:31:00Z"/>
              <w:rFonts w:ascii="Times New Roman" w:eastAsia="Times New Roman" w:hAnsi="Times New Roman" w:cs="Times New Roman"/>
              <w:b/>
              <w:bCs/>
              <w:kern w:val="0"/>
              <w:lang w:eastAsia="en-GB"/>
              <w14:ligatures w14:val="none"/>
            </w:rPr>
          </w:rPrChange>
        </w:rPr>
      </w:pPr>
      <w:ins w:id="316" w:author="Brie McMahon" w:date="2025-08-22T16:13:00Z" w16du:dateUtc="2025-08-22T15:13:00Z">
        <w:r>
          <w:rPr>
            <w:rFonts w:ascii="Times New Roman" w:eastAsia="Times New Roman" w:hAnsi="Times New Roman" w:cs="Times New Roman"/>
            <w:b/>
            <w:bCs/>
            <w:kern w:val="0"/>
            <w:lang w:eastAsia="en-GB"/>
            <w14:ligatures w14:val="none"/>
          </w:rPr>
          <w:t>29</w:t>
        </w:r>
      </w:ins>
      <w:ins w:id="317" w:author="Brie McMahon" w:date="2025-08-22T15:31:00Z" w16du:dateUtc="2025-08-22T14:31:00Z">
        <w:r w:rsidR="00A57C91" w:rsidRPr="004D2B15">
          <w:rPr>
            <w:rFonts w:ascii="Times New Roman" w:eastAsia="Times New Roman" w:hAnsi="Times New Roman" w:cs="Times New Roman"/>
            <w:b/>
            <w:bCs/>
            <w:kern w:val="0"/>
            <w:lang w:eastAsia="en-GB"/>
            <w14:ligatures w14:val="none"/>
          </w:rPr>
          <w:t>. What improvements would</w:t>
        </w:r>
        <w:r w:rsidR="00A57C91">
          <w:rPr>
            <w:rFonts w:ascii="Times New Roman" w:eastAsia="Times New Roman" w:hAnsi="Times New Roman" w:cs="Times New Roman"/>
            <w:b/>
            <w:bCs/>
            <w:kern w:val="0"/>
            <w:lang w:eastAsia="en-GB"/>
            <w14:ligatures w14:val="none"/>
          </w:rPr>
          <w:t xml:space="preserve"> make </w:t>
        </w:r>
      </w:ins>
      <w:ins w:id="318" w:author="Brie McMahon" w:date="2025-08-22T15:44:00Z" w16du:dateUtc="2025-08-22T14:44:00Z">
        <w:r w:rsidR="007C49EB">
          <w:rPr>
            <w:rFonts w:ascii="Times New Roman" w:eastAsia="Times New Roman" w:hAnsi="Times New Roman" w:cs="Times New Roman"/>
            <w:b/>
            <w:bCs/>
            <w:kern w:val="0"/>
            <w:lang w:eastAsia="en-GB"/>
            <w14:ligatures w14:val="none"/>
          </w:rPr>
          <w:t>managing programmes at ASI more</w:t>
        </w:r>
      </w:ins>
      <w:ins w:id="319" w:author="Brie McMahon" w:date="2025-08-22T15:31:00Z" w16du:dateUtc="2025-08-22T14:31:00Z">
        <w:r w:rsidR="00A57C91">
          <w:rPr>
            <w:rFonts w:ascii="Times New Roman" w:eastAsia="Times New Roman" w:hAnsi="Times New Roman" w:cs="Times New Roman"/>
            <w:b/>
            <w:bCs/>
            <w:kern w:val="0"/>
            <w:lang w:eastAsia="en-GB"/>
            <w14:ligatures w14:val="none"/>
          </w:rPr>
          <w:t xml:space="preserve"> efficient</w:t>
        </w:r>
        <w:r w:rsidR="00A57C91" w:rsidRPr="004D2B15">
          <w:rPr>
            <w:rFonts w:ascii="Times New Roman" w:eastAsia="Times New Roman" w:hAnsi="Times New Roman" w:cs="Times New Roman"/>
            <w:b/>
            <w:bCs/>
            <w:kern w:val="0"/>
            <w:lang w:eastAsia="en-GB"/>
            <w14:ligatures w14:val="none"/>
          </w:rPr>
          <w:t>?</w:t>
        </w:r>
      </w:ins>
      <w:ins w:id="320" w:author="Brie McMahon" w:date="2025-08-22T15:44:00Z" w16du:dateUtc="2025-08-22T14:44:00Z">
        <w:r w:rsidR="007C49EB">
          <w:rPr>
            <w:rFonts w:ascii="Times New Roman" w:eastAsia="Times New Roman" w:hAnsi="Times New Roman" w:cs="Times New Roman"/>
            <w:b/>
            <w:bCs/>
            <w:kern w:val="0"/>
            <w:lang w:eastAsia="en-GB"/>
            <w14:ligatures w14:val="none"/>
          </w:rPr>
          <w:t xml:space="preserve"> </w:t>
        </w:r>
        <w:r w:rsidR="007C49EB">
          <w:rPr>
            <w:rFonts w:ascii="Times New Roman" w:eastAsia="Times New Roman" w:hAnsi="Times New Roman" w:cs="Times New Roman"/>
            <w:kern w:val="0"/>
            <w:lang w:eastAsia="en-GB"/>
            <w14:ligatures w14:val="none"/>
          </w:rPr>
          <w:t>(only asked to those who responded yes to question 1)</w:t>
        </w:r>
      </w:ins>
    </w:p>
    <w:p w14:paraId="3A3EDCE4" w14:textId="3B6C3820" w:rsidR="00A57C91" w:rsidRPr="007C49EB" w:rsidRDefault="00A57C91" w:rsidP="00A57C91">
      <w:pPr>
        <w:spacing w:before="100" w:beforeAutospacing="1" w:after="100" w:afterAutospacing="1" w:line="240" w:lineRule="auto"/>
        <w:rPr>
          <w:ins w:id="321" w:author="Brie McMahon" w:date="2025-08-22T15:31:00Z" w16du:dateUtc="2025-08-22T14:31:00Z"/>
          <w:rFonts w:ascii="Times New Roman" w:eastAsia="Times New Roman" w:hAnsi="Times New Roman" w:cs="Times New Roman"/>
          <w:i/>
          <w:iCs/>
          <w:kern w:val="0"/>
          <w:lang w:eastAsia="en-GB"/>
          <w14:ligatures w14:val="none"/>
          <w:rPrChange w:id="322" w:author="Brie McMahon" w:date="2025-08-22T15:44:00Z" w16du:dateUtc="2025-08-22T14:44:00Z">
            <w:rPr>
              <w:ins w:id="323" w:author="Brie McMahon" w:date="2025-08-22T15:31:00Z" w16du:dateUtc="2025-08-22T14:31:00Z"/>
              <w:rFonts w:ascii="Times New Roman" w:eastAsia="Times New Roman" w:hAnsi="Times New Roman" w:cs="Times New Roman"/>
              <w:kern w:val="0"/>
              <w:lang w:eastAsia="en-GB"/>
              <w14:ligatures w14:val="none"/>
            </w:rPr>
          </w:rPrChange>
        </w:rPr>
      </w:pPr>
      <w:ins w:id="324" w:author="Brie McMahon" w:date="2025-08-22T15:31:00Z" w16du:dateUtc="2025-08-22T14:31:00Z">
        <w:r w:rsidRPr="00D07D3E">
          <w:rPr>
            <w:rFonts w:ascii="Times New Roman" w:eastAsia="Times New Roman" w:hAnsi="Times New Roman" w:cs="Times New Roman"/>
            <w:i/>
            <w:iCs/>
            <w:kern w:val="0"/>
            <w:lang w:eastAsia="en-GB"/>
            <w14:ligatures w14:val="none"/>
          </w:rPr>
          <w:t>(Free text)</w:t>
        </w:r>
      </w:ins>
    </w:p>
    <w:p w14:paraId="39FEEB4F" w14:textId="3CD2F5BF" w:rsidR="00A57C91" w:rsidRDefault="001200E2" w:rsidP="00A57C91">
      <w:pPr>
        <w:spacing w:before="100" w:beforeAutospacing="1" w:after="100" w:afterAutospacing="1" w:line="240" w:lineRule="auto"/>
        <w:rPr>
          <w:ins w:id="325" w:author="Brie McMahon" w:date="2025-08-22T15:31:00Z" w16du:dateUtc="2025-08-22T14:31:00Z"/>
          <w:rFonts w:ascii="Times New Roman" w:eastAsia="Times New Roman" w:hAnsi="Times New Roman" w:cs="Times New Roman"/>
          <w:kern w:val="0"/>
          <w:lang w:eastAsia="en-GB"/>
          <w14:ligatures w14:val="none"/>
        </w:rPr>
      </w:pPr>
      <w:ins w:id="326" w:author="Brie McMahon" w:date="2025-08-22T16:13:00Z" w16du:dateUtc="2025-08-22T15:13:00Z">
        <w:r>
          <w:rPr>
            <w:rFonts w:ascii="Times New Roman" w:eastAsia="Times New Roman" w:hAnsi="Times New Roman" w:cs="Times New Roman"/>
            <w:kern w:val="0"/>
            <w:lang w:eastAsia="en-GB"/>
            <w14:ligatures w14:val="none"/>
          </w:rPr>
          <w:t>30</w:t>
        </w:r>
      </w:ins>
      <w:ins w:id="327" w:author="Brie McMahon" w:date="2025-08-22T15:31:00Z" w16du:dateUtc="2025-08-22T14:31:00Z">
        <w:r w:rsidR="00A57C91">
          <w:rPr>
            <w:rFonts w:ascii="Times New Roman" w:eastAsia="Times New Roman" w:hAnsi="Times New Roman" w:cs="Times New Roman"/>
            <w:kern w:val="0"/>
            <w:lang w:eastAsia="en-GB"/>
            <w14:ligatures w14:val="none"/>
          </w:rPr>
          <w:t>. Do you have any further suggestions?</w:t>
        </w:r>
      </w:ins>
    </w:p>
    <w:p w14:paraId="0395FB3D" w14:textId="77777777" w:rsidR="00A57C91" w:rsidRPr="004D2B15" w:rsidRDefault="00A57C91" w:rsidP="00A57C91">
      <w:pPr>
        <w:spacing w:before="100" w:beforeAutospacing="1" w:after="100" w:afterAutospacing="1" w:line="240" w:lineRule="auto"/>
        <w:rPr>
          <w:ins w:id="328" w:author="Brie McMahon" w:date="2025-08-22T15:31:00Z" w16du:dateUtc="2025-08-22T14:31:00Z"/>
          <w:rFonts w:ascii="Times New Roman" w:eastAsia="Times New Roman" w:hAnsi="Times New Roman" w:cs="Times New Roman"/>
          <w:kern w:val="0"/>
          <w:lang w:eastAsia="en-GB"/>
          <w14:ligatures w14:val="none"/>
        </w:rPr>
      </w:pPr>
      <w:ins w:id="329" w:author="Brie McMahon" w:date="2025-08-22T15:31:00Z" w16du:dateUtc="2025-08-22T14:31:00Z">
        <w:r w:rsidRPr="00D07D3E">
          <w:rPr>
            <w:rFonts w:ascii="Times New Roman" w:eastAsia="Times New Roman" w:hAnsi="Times New Roman" w:cs="Times New Roman"/>
            <w:i/>
            <w:iCs/>
            <w:kern w:val="0"/>
            <w:lang w:eastAsia="en-GB"/>
            <w14:ligatures w14:val="none"/>
          </w:rPr>
          <w:t>(Free text)</w:t>
        </w:r>
      </w:ins>
    </w:p>
    <w:p w14:paraId="1957550C" w14:textId="77777777" w:rsidR="00A57C91" w:rsidRPr="004D2B15" w:rsidRDefault="00831248" w:rsidP="00A57C91">
      <w:pPr>
        <w:spacing w:after="0" w:line="240" w:lineRule="auto"/>
        <w:rPr>
          <w:ins w:id="330" w:author="Brie McMahon" w:date="2025-08-22T15:31:00Z" w16du:dateUtc="2025-08-22T14:31:00Z"/>
          <w:rFonts w:ascii="Times New Roman" w:eastAsia="Times New Roman" w:hAnsi="Times New Roman" w:cs="Times New Roman"/>
          <w:kern w:val="0"/>
          <w:lang w:eastAsia="en-GB"/>
          <w14:ligatures w14:val="none"/>
        </w:rPr>
      </w:pPr>
      <w:ins w:id="331" w:author="Brie McMahon" w:date="2025-08-22T15:31:00Z" w16du:dateUtc="2025-08-22T14:31:00Z">
        <w:r>
          <w:rPr>
            <w:rFonts w:ascii="Times New Roman" w:eastAsia="Times New Roman" w:hAnsi="Times New Roman" w:cs="Times New Roman"/>
            <w:noProof/>
            <w:kern w:val="0"/>
            <w:lang w:eastAsia="en-GB"/>
          </w:rPr>
          <w:pict w14:anchorId="39B1AF13">
            <v:rect id="_x0000_i1032" alt="" style="width:451.3pt;height:.05pt;mso-width-percent:0;mso-height-percent:0;mso-width-percent:0;mso-height-percent:0" o:hralign="center" o:hrstd="t" o:hr="t" fillcolor="#a0a0a0" stroked="f"/>
          </w:pict>
        </w:r>
      </w:ins>
    </w:p>
    <w:p w14:paraId="23EF37A7" w14:textId="0CEE0E8D" w:rsidR="007C49EB" w:rsidRPr="004D2B15" w:rsidRDefault="007C49EB" w:rsidP="007C49EB">
      <w:pPr>
        <w:spacing w:before="100" w:beforeAutospacing="1" w:after="100" w:afterAutospacing="1" w:line="240" w:lineRule="auto"/>
        <w:outlineLvl w:val="1"/>
        <w:rPr>
          <w:ins w:id="332" w:author="Brie McMahon" w:date="2025-08-22T15:46:00Z" w16du:dateUtc="2025-08-22T14:46:00Z"/>
          <w:rFonts w:ascii="Times New Roman" w:eastAsia="Times New Roman" w:hAnsi="Times New Roman" w:cs="Times New Roman"/>
          <w:b/>
          <w:bCs/>
          <w:kern w:val="0"/>
          <w:sz w:val="36"/>
          <w:szCs w:val="36"/>
          <w:lang w:eastAsia="en-GB"/>
          <w14:ligatures w14:val="none"/>
        </w:rPr>
      </w:pPr>
      <w:ins w:id="333" w:author="Brie McMahon" w:date="2025-08-22T15:46:00Z" w16du:dateUtc="2025-08-22T14:46:00Z">
        <w:r>
          <w:rPr>
            <w:rFonts w:ascii="Times New Roman" w:eastAsia="Times New Roman" w:hAnsi="Times New Roman" w:cs="Times New Roman"/>
            <w:b/>
            <w:bCs/>
            <w:kern w:val="0"/>
            <w:sz w:val="36"/>
            <w:szCs w:val="36"/>
            <w:lang w:eastAsia="en-GB"/>
            <w14:ligatures w14:val="none"/>
          </w:rPr>
          <w:lastRenderedPageBreak/>
          <w:t>Business Development</w:t>
        </w:r>
      </w:ins>
      <w:ins w:id="334" w:author="Brie McMahon" w:date="2025-08-22T15:50:00Z" w16du:dateUtc="2025-08-22T14:50:00Z">
        <w:r>
          <w:rPr>
            <w:rFonts w:ascii="Times New Roman" w:eastAsia="Times New Roman" w:hAnsi="Times New Roman" w:cs="Times New Roman"/>
            <w:b/>
            <w:bCs/>
            <w:kern w:val="0"/>
            <w:sz w:val="36"/>
            <w:szCs w:val="36"/>
            <w:lang w:eastAsia="en-GB"/>
            <w14:ligatures w14:val="none"/>
          </w:rPr>
          <w:t xml:space="preserve"> (BD)</w:t>
        </w:r>
      </w:ins>
    </w:p>
    <w:p w14:paraId="2B36D7D6" w14:textId="10506061" w:rsidR="007C49EB" w:rsidRPr="004D2B15" w:rsidRDefault="001200E2" w:rsidP="007C49EB">
      <w:pPr>
        <w:spacing w:before="100" w:beforeAutospacing="1" w:after="100" w:afterAutospacing="1" w:line="240" w:lineRule="auto"/>
        <w:rPr>
          <w:ins w:id="335" w:author="Brie McMahon" w:date="2025-08-22T15:46:00Z" w16du:dateUtc="2025-08-22T14:46:00Z"/>
          <w:rFonts w:ascii="Times New Roman" w:eastAsia="Times New Roman" w:hAnsi="Times New Roman" w:cs="Times New Roman"/>
          <w:kern w:val="0"/>
          <w:lang w:eastAsia="en-GB"/>
          <w14:ligatures w14:val="none"/>
        </w:rPr>
      </w:pPr>
      <w:ins w:id="336" w:author="Brie McMahon" w:date="2025-08-22T16:13:00Z" w16du:dateUtc="2025-08-22T15:13:00Z">
        <w:r>
          <w:rPr>
            <w:rFonts w:ascii="Times New Roman" w:eastAsia="Times New Roman" w:hAnsi="Times New Roman" w:cs="Times New Roman"/>
            <w:b/>
            <w:bCs/>
            <w:kern w:val="0"/>
            <w:lang w:eastAsia="en-GB"/>
            <w14:ligatures w14:val="none"/>
          </w:rPr>
          <w:t>31</w:t>
        </w:r>
      </w:ins>
      <w:ins w:id="337" w:author="Brie McMahon" w:date="2025-08-22T15:46:00Z" w16du:dateUtc="2025-08-22T14:46:00Z">
        <w:r w:rsidR="007C49EB" w:rsidRPr="004D2B15">
          <w:rPr>
            <w:rFonts w:ascii="Times New Roman" w:eastAsia="Times New Roman" w:hAnsi="Times New Roman" w:cs="Times New Roman"/>
            <w:b/>
            <w:bCs/>
            <w:kern w:val="0"/>
            <w:lang w:eastAsia="en-GB"/>
            <w14:ligatures w14:val="none"/>
          </w:rPr>
          <w:t xml:space="preserve">. </w:t>
        </w:r>
        <w:r w:rsidR="007C49EB">
          <w:rPr>
            <w:rFonts w:ascii="Times New Roman" w:eastAsia="Times New Roman" w:hAnsi="Times New Roman" w:cs="Times New Roman"/>
            <w:b/>
            <w:bCs/>
            <w:kern w:val="0"/>
            <w:lang w:eastAsia="en-GB"/>
            <w14:ligatures w14:val="none"/>
          </w:rPr>
          <w:t xml:space="preserve">Do you currently work on </w:t>
        </w:r>
        <w:r w:rsidR="007C49EB">
          <w:rPr>
            <w:rFonts w:ascii="Times New Roman" w:eastAsia="Times New Roman" w:hAnsi="Times New Roman" w:cs="Times New Roman"/>
            <w:b/>
            <w:bCs/>
            <w:kern w:val="0"/>
            <w:lang w:eastAsia="en-GB"/>
            <w14:ligatures w14:val="none"/>
          </w:rPr>
          <w:t>business development for ASI</w:t>
        </w:r>
        <w:r w:rsidR="007C49EB" w:rsidRPr="004D2B15">
          <w:rPr>
            <w:rFonts w:ascii="Times New Roman" w:eastAsia="Times New Roman" w:hAnsi="Times New Roman" w:cs="Times New Roman"/>
            <w:b/>
            <w:bCs/>
            <w:kern w:val="0"/>
            <w:lang w:eastAsia="en-GB"/>
            <w14:ligatures w14:val="none"/>
          </w:rPr>
          <w:t>?</w:t>
        </w:r>
      </w:ins>
    </w:p>
    <w:p w14:paraId="7203023C" w14:textId="77777777" w:rsidR="007C49EB" w:rsidRPr="004D2B15" w:rsidRDefault="007C49EB" w:rsidP="007C49EB">
      <w:pPr>
        <w:numPr>
          <w:ilvl w:val="0"/>
          <w:numId w:val="4"/>
        </w:numPr>
        <w:spacing w:before="100" w:beforeAutospacing="1" w:after="100" w:afterAutospacing="1" w:line="240" w:lineRule="auto"/>
        <w:rPr>
          <w:ins w:id="338" w:author="Brie McMahon" w:date="2025-08-22T15:46:00Z" w16du:dateUtc="2025-08-22T14:46:00Z"/>
          <w:rFonts w:ascii="Times New Roman" w:eastAsia="Times New Roman" w:hAnsi="Times New Roman" w:cs="Times New Roman"/>
          <w:kern w:val="0"/>
          <w:lang w:eastAsia="en-GB"/>
          <w14:ligatures w14:val="none"/>
        </w:rPr>
      </w:pPr>
      <w:ins w:id="339" w:author="Brie McMahon" w:date="2025-08-22T15:46:00Z" w16du:dateUtc="2025-08-22T14:46:00Z">
        <w:r w:rsidRPr="004D2B15">
          <w:rPr>
            <w:rFonts w:ascii="Times New Roman" w:eastAsia="Times New Roman" w:hAnsi="Times New Roman" w:cs="Times New Roman"/>
            <w:kern w:val="0"/>
            <w:lang w:eastAsia="en-GB"/>
            <w14:ligatures w14:val="none"/>
          </w:rPr>
          <w:t>Yes</w:t>
        </w:r>
      </w:ins>
    </w:p>
    <w:p w14:paraId="78799B4C" w14:textId="77777777" w:rsidR="007C49EB" w:rsidRPr="004D2B15" w:rsidRDefault="007C49EB" w:rsidP="007C49EB">
      <w:pPr>
        <w:numPr>
          <w:ilvl w:val="0"/>
          <w:numId w:val="4"/>
        </w:numPr>
        <w:spacing w:before="100" w:beforeAutospacing="1" w:after="100" w:afterAutospacing="1" w:line="240" w:lineRule="auto"/>
        <w:rPr>
          <w:ins w:id="340" w:author="Brie McMahon" w:date="2025-08-22T15:46:00Z" w16du:dateUtc="2025-08-22T14:46:00Z"/>
          <w:rFonts w:ascii="Times New Roman" w:eastAsia="Times New Roman" w:hAnsi="Times New Roman" w:cs="Times New Roman"/>
          <w:kern w:val="0"/>
          <w:lang w:eastAsia="en-GB"/>
          <w14:ligatures w14:val="none"/>
        </w:rPr>
      </w:pPr>
      <w:ins w:id="341" w:author="Brie McMahon" w:date="2025-08-22T15:46:00Z" w16du:dateUtc="2025-08-22T14:46:00Z">
        <w:r w:rsidRPr="004D2B15">
          <w:rPr>
            <w:rFonts w:ascii="Times New Roman" w:eastAsia="Times New Roman" w:hAnsi="Times New Roman" w:cs="Times New Roman"/>
            <w:kern w:val="0"/>
            <w:lang w:eastAsia="en-GB"/>
            <w14:ligatures w14:val="none"/>
          </w:rPr>
          <w:t>No</w:t>
        </w:r>
      </w:ins>
    </w:p>
    <w:p w14:paraId="6C47BB34" w14:textId="77777777" w:rsidR="007C49EB" w:rsidRPr="004D2B15" w:rsidRDefault="007C49EB" w:rsidP="007C49EB">
      <w:pPr>
        <w:numPr>
          <w:ilvl w:val="0"/>
          <w:numId w:val="4"/>
        </w:numPr>
        <w:spacing w:before="100" w:beforeAutospacing="1" w:after="100" w:afterAutospacing="1" w:line="240" w:lineRule="auto"/>
        <w:rPr>
          <w:ins w:id="342" w:author="Brie McMahon" w:date="2025-08-22T15:46:00Z" w16du:dateUtc="2025-08-22T14:46:00Z"/>
          <w:rFonts w:ascii="Times New Roman" w:eastAsia="Times New Roman" w:hAnsi="Times New Roman" w:cs="Times New Roman"/>
          <w:kern w:val="0"/>
          <w:lang w:eastAsia="en-GB"/>
          <w14:ligatures w14:val="none"/>
        </w:rPr>
      </w:pPr>
      <w:ins w:id="343" w:author="Brie McMahon" w:date="2025-08-22T15:46:00Z" w16du:dateUtc="2025-08-22T14:46:00Z">
        <w:r w:rsidRPr="004D2B15">
          <w:rPr>
            <w:rFonts w:ascii="Times New Roman" w:eastAsia="Times New Roman" w:hAnsi="Times New Roman" w:cs="Times New Roman"/>
            <w:kern w:val="0"/>
            <w:lang w:eastAsia="en-GB"/>
            <w14:ligatures w14:val="none"/>
          </w:rPr>
          <w:t>Not sure</w:t>
        </w:r>
      </w:ins>
    </w:p>
    <w:p w14:paraId="40D52A69" w14:textId="08EAC9B7" w:rsidR="004D2B15" w:rsidDel="007C49EB" w:rsidRDefault="004D2B15" w:rsidP="00B43C1F">
      <w:pPr>
        <w:spacing w:before="100" w:beforeAutospacing="1" w:after="100" w:afterAutospacing="1" w:line="240" w:lineRule="auto"/>
        <w:outlineLvl w:val="1"/>
        <w:rPr>
          <w:del w:id="344" w:author="Brie McMahon" w:date="2025-08-21T13:53:00Z" w16du:dateUtc="2025-08-21T12:53:00Z"/>
          <w:rFonts w:ascii="Times New Roman" w:eastAsia="Times New Roman" w:hAnsi="Times New Roman" w:cs="Times New Roman"/>
          <w:b/>
          <w:bCs/>
          <w:kern w:val="0"/>
          <w:lang w:eastAsia="en-GB"/>
          <w14:ligatures w14:val="none"/>
        </w:rPr>
      </w:pPr>
      <w:del w:id="345" w:author="Brie McMahon" w:date="2025-08-21T13:53:00Z" w16du:dateUtc="2025-08-21T12:53:00Z">
        <w:r w:rsidRPr="004D2B15" w:rsidDel="009C04FC">
          <w:rPr>
            <w:rFonts w:ascii="Times New Roman" w:eastAsia="Times New Roman" w:hAnsi="Times New Roman" w:cs="Times New Roman"/>
            <w:b/>
            <w:bCs/>
            <w:kern w:val="0"/>
            <w:lang w:eastAsia="en-GB"/>
            <w14:ligatures w14:val="none"/>
          </w:rPr>
          <w:delText>5. Would you be open to a short follow-up conversation if needed?</w:delText>
        </w:r>
      </w:del>
    </w:p>
    <w:p w14:paraId="43009FE7" w14:textId="77777777" w:rsidR="007C49EB" w:rsidRDefault="007C49EB" w:rsidP="004D2B15">
      <w:pPr>
        <w:spacing w:before="100" w:beforeAutospacing="1" w:after="100" w:afterAutospacing="1" w:line="240" w:lineRule="auto"/>
        <w:rPr>
          <w:ins w:id="346" w:author="Brie McMahon" w:date="2025-08-22T15:50:00Z" w16du:dateUtc="2025-08-22T14:50:00Z"/>
          <w:rFonts w:ascii="Times New Roman" w:eastAsia="Times New Roman" w:hAnsi="Times New Roman" w:cs="Times New Roman"/>
          <w:b/>
          <w:bCs/>
          <w:kern w:val="0"/>
          <w:lang w:eastAsia="en-GB"/>
          <w14:ligatures w14:val="none"/>
        </w:rPr>
      </w:pPr>
    </w:p>
    <w:p w14:paraId="5C4FF1C3" w14:textId="4898C597" w:rsidR="007C49EB" w:rsidRDefault="001200E2" w:rsidP="007C49EB">
      <w:pPr>
        <w:spacing w:before="100" w:beforeAutospacing="1" w:after="100" w:afterAutospacing="1" w:line="240" w:lineRule="auto"/>
        <w:rPr>
          <w:ins w:id="347" w:author="Brie McMahon" w:date="2025-08-22T15:50:00Z" w16du:dateUtc="2025-08-22T14:50:00Z"/>
          <w:rFonts w:ascii="Times New Roman" w:eastAsia="Times New Roman" w:hAnsi="Times New Roman" w:cs="Times New Roman"/>
          <w:kern w:val="0"/>
          <w:lang w:eastAsia="en-GB"/>
          <w14:ligatures w14:val="none"/>
        </w:rPr>
      </w:pPr>
      <w:ins w:id="348" w:author="Brie McMahon" w:date="2025-08-22T16:13:00Z" w16du:dateUtc="2025-08-22T15:13:00Z">
        <w:r>
          <w:rPr>
            <w:rFonts w:ascii="Times New Roman" w:eastAsia="Times New Roman" w:hAnsi="Times New Roman" w:cs="Times New Roman"/>
            <w:b/>
            <w:bCs/>
            <w:kern w:val="0"/>
            <w:lang w:eastAsia="en-GB"/>
            <w14:ligatures w14:val="none"/>
          </w:rPr>
          <w:t>32</w:t>
        </w:r>
      </w:ins>
      <w:ins w:id="349" w:author="Brie McMahon" w:date="2025-08-22T15:50:00Z" w16du:dateUtc="2025-08-22T14:50:00Z">
        <w:r w:rsidR="007C49EB" w:rsidRPr="004D2B15">
          <w:rPr>
            <w:rFonts w:ascii="Times New Roman" w:eastAsia="Times New Roman" w:hAnsi="Times New Roman" w:cs="Times New Roman"/>
            <w:b/>
            <w:bCs/>
            <w:kern w:val="0"/>
            <w:lang w:eastAsia="en-GB"/>
            <w14:ligatures w14:val="none"/>
          </w:rPr>
          <w:t xml:space="preserve">. </w:t>
        </w:r>
        <w:r w:rsidR="007C49EB">
          <w:rPr>
            <w:rFonts w:ascii="Times New Roman" w:eastAsia="Times New Roman" w:hAnsi="Times New Roman" w:cs="Times New Roman"/>
            <w:b/>
            <w:bCs/>
            <w:kern w:val="0"/>
            <w:lang w:eastAsia="en-GB"/>
            <w14:ligatures w14:val="none"/>
          </w:rPr>
          <w:t xml:space="preserve">Do our current systems support you in </w:t>
        </w:r>
        <w:r w:rsidR="007C49EB">
          <w:rPr>
            <w:rFonts w:ascii="Times New Roman" w:eastAsia="Times New Roman" w:hAnsi="Times New Roman" w:cs="Times New Roman"/>
            <w:b/>
            <w:bCs/>
            <w:kern w:val="0"/>
            <w:lang w:eastAsia="en-GB"/>
            <w14:ligatures w14:val="none"/>
          </w:rPr>
          <w:t>BD</w:t>
        </w:r>
        <w:r w:rsidR="007C49EB">
          <w:rPr>
            <w:rFonts w:ascii="Times New Roman" w:eastAsia="Times New Roman" w:hAnsi="Times New Roman" w:cs="Times New Roman"/>
            <w:b/>
            <w:bCs/>
            <w:kern w:val="0"/>
            <w:lang w:eastAsia="en-GB"/>
            <w14:ligatures w14:val="none"/>
          </w:rPr>
          <w:t xml:space="preserve">? </w:t>
        </w:r>
        <w:r w:rsidR="007C49EB">
          <w:rPr>
            <w:rFonts w:ascii="Times New Roman" w:eastAsia="Times New Roman" w:hAnsi="Times New Roman" w:cs="Times New Roman"/>
            <w:kern w:val="0"/>
            <w:lang w:eastAsia="en-GB"/>
            <w14:ligatures w14:val="none"/>
          </w:rPr>
          <w:t>(only asked to those who responded yes to question 1)</w:t>
        </w:r>
      </w:ins>
    </w:p>
    <w:p w14:paraId="01FAB111" w14:textId="77777777" w:rsidR="007C49EB" w:rsidRDefault="007C49EB" w:rsidP="007C49EB">
      <w:pPr>
        <w:spacing w:before="100" w:beforeAutospacing="1" w:after="100" w:afterAutospacing="1" w:line="240" w:lineRule="auto"/>
        <w:rPr>
          <w:ins w:id="350" w:author="Brie McMahon" w:date="2025-08-22T15:50:00Z" w16du:dateUtc="2025-08-22T14:50:00Z"/>
          <w:rFonts w:ascii="Times New Roman" w:eastAsia="Times New Roman" w:hAnsi="Times New Roman" w:cs="Times New Roman"/>
          <w:kern w:val="0"/>
          <w:lang w:eastAsia="en-GB"/>
          <w14:ligatures w14:val="none"/>
        </w:rPr>
      </w:pPr>
      <w:ins w:id="351" w:author="Brie McMahon" w:date="2025-08-22T15:50:00Z" w16du:dateUtc="2025-08-22T14:50:00Z">
        <w:r>
          <w:rPr>
            <w:rFonts w:ascii="Times New Roman" w:eastAsia="Times New Roman" w:hAnsi="Times New Roman" w:cs="Times New Roman"/>
            <w:kern w:val="0"/>
            <w:lang w:eastAsia="en-GB"/>
            <w14:ligatures w14:val="none"/>
          </w:rPr>
          <w:t>Scale of 1-10</w:t>
        </w:r>
      </w:ins>
    </w:p>
    <w:p w14:paraId="096789E2" w14:textId="2EC4E02A" w:rsidR="007C49EB" w:rsidRDefault="007C49EB" w:rsidP="007C49EB">
      <w:pPr>
        <w:spacing w:before="100" w:beforeAutospacing="1" w:after="100" w:afterAutospacing="1" w:line="240" w:lineRule="auto"/>
        <w:rPr>
          <w:ins w:id="352" w:author="Brie McMahon" w:date="2025-08-22T15:50:00Z" w16du:dateUtc="2025-08-22T14:50:00Z"/>
          <w:rFonts w:ascii="Times New Roman" w:eastAsia="Times New Roman" w:hAnsi="Times New Roman" w:cs="Times New Roman"/>
          <w:kern w:val="0"/>
          <w:lang w:eastAsia="en-GB"/>
          <w14:ligatures w14:val="none"/>
        </w:rPr>
      </w:pPr>
      <w:ins w:id="353" w:author="Brie McMahon" w:date="2025-08-22T15:50:00Z" w16du:dateUtc="2025-08-22T14:50:00Z">
        <w:r>
          <w:rPr>
            <w:rFonts w:ascii="Times New Roman" w:eastAsia="Times New Roman" w:hAnsi="Times New Roman" w:cs="Times New Roman"/>
            <w:b/>
            <w:bCs/>
            <w:kern w:val="0"/>
            <w:lang w:eastAsia="en-GB"/>
            <w14:ligatures w14:val="none"/>
          </w:rPr>
          <w:t>3</w:t>
        </w:r>
      </w:ins>
      <w:ins w:id="354" w:author="Brie McMahon" w:date="2025-08-22T16:13:00Z" w16du:dateUtc="2025-08-22T15:13:00Z">
        <w:r w:rsidR="001200E2">
          <w:rPr>
            <w:rFonts w:ascii="Times New Roman" w:eastAsia="Times New Roman" w:hAnsi="Times New Roman" w:cs="Times New Roman"/>
            <w:b/>
            <w:bCs/>
            <w:kern w:val="0"/>
            <w:lang w:eastAsia="en-GB"/>
            <w14:ligatures w14:val="none"/>
          </w:rPr>
          <w:t>3</w:t>
        </w:r>
      </w:ins>
      <w:ins w:id="355" w:author="Brie McMahon" w:date="2025-08-22T15:50:00Z" w16du:dateUtc="2025-08-22T14:50:00Z">
        <w:r w:rsidRPr="004D2B15">
          <w:rPr>
            <w:rFonts w:ascii="Times New Roman" w:eastAsia="Times New Roman" w:hAnsi="Times New Roman" w:cs="Times New Roman"/>
            <w:b/>
            <w:bCs/>
            <w:kern w:val="0"/>
            <w:lang w:eastAsia="en-GB"/>
            <w14:ligatures w14:val="none"/>
          </w:rPr>
          <w:t xml:space="preserve">. </w:t>
        </w:r>
        <w:r>
          <w:rPr>
            <w:rFonts w:ascii="Times New Roman" w:eastAsia="Times New Roman" w:hAnsi="Times New Roman" w:cs="Times New Roman"/>
            <w:b/>
            <w:bCs/>
            <w:kern w:val="0"/>
            <w:lang w:eastAsia="en-GB"/>
            <w14:ligatures w14:val="none"/>
          </w:rPr>
          <w:t xml:space="preserve">Do you have access to enough information to effectively </w:t>
        </w:r>
        <w:r>
          <w:rPr>
            <w:rFonts w:ascii="Times New Roman" w:eastAsia="Times New Roman" w:hAnsi="Times New Roman" w:cs="Times New Roman"/>
            <w:b/>
            <w:bCs/>
            <w:kern w:val="0"/>
            <w:lang w:eastAsia="en-GB"/>
            <w14:ligatures w14:val="none"/>
          </w:rPr>
          <w:t>undertake</w:t>
        </w:r>
      </w:ins>
      <w:ins w:id="356" w:author="Brie McMahon" w:date="2025-08-22T15:51:00Z" w16du:dateUtc="2025-08-22T14:51:00Z">
        <w:r>
          <w:rPr>
            <w:rFonts w:ascii="Times New Roman" w:eastAsia="Times New Roman" w:hAnsi="Times New Roman" w:cs="Times New Roman"/>
            <w:b/>
            <w:bCs/>
            <w:kern w:val="0"/>
            <w:lang w:eastAsia="en-GB"/>
            <w14:ligatures w14:val="none"/>
          </w:rPr>
          <w:t xml:space="preserve"> BD</w:t>
        </w:r>
      </w:ins>
      <w:ins w:id="357" w:author="Brie McMahon" w:date="2025-08-22T15:50:00Z" w16du:dateUtc="2025-08-22T14:50:00Z">
        <w:r>
          <w:rPr>
            <w:rFonts w:ascii="Times New Roman" w:eastAsia="Times New Roman" w:hAnsi="Times New Roman" w:cs="Times New Roman"/>
            <w:b/>
            <w:bCs/>
            <w:kern w:val="0"/>
            <w:lang w:eastAsia="en-GB"/>
            <w14:ligatures w14:val="none"/>
          </w:rPr>
          <w:t xml:space="preserve"> work? </w:t>
        </w:r>
        <w:r>
          <w:rPr>
            <w:rFonts w:ascii="Times New Roman" w:eastAsia="Times New Roman" w:hAnsi="Times New Roman" w:cs="Times New Roman"/>
            <w:kern w:val="0"/>
            <w:lang w:eastAsia="en-GB"/>
            <w14:ligatures w14:val="none"/>
          </w:rPr>
          <w:t>(only asked to those who responded yes to question 1)</w:t>
        </w:r>
      </w:ins>
    </w:p>
    <w:p w14:paraId="64215920" w14:textId="77777777" w:rsidR="007C49EB" w:rsidRDefault="007C49EB" w:rsidP="007C49EB">
      <w:pPr>
        <w:spacing w:before="100" w:beforeAutospacing="1" w:after="100" w:afterAutospacing="1" w:line="240" w:lineRule="auto"/>
        <w:rPr>
          <w:ins w:id="358" w:author="Brie McMahon" w:date="2025-08-22T15:50:00Z" w16du:dateUtc="2025-08-22T14:50:00Z"/>
          <w:rFonts w:ascii="Times New Roman" w:eastAsia="Times New Roman" w:hAnsi="Times New Roman" w:cs="Times New Roman"/>
          <w:kern w:val="0"/>
          <w:lang w:eastAsia="en-GB"/>
          <w14:ligatures w14:val="none"/>
        </w:rPr>
      </w:pPr>
      <w:ins w:id="359" w:author="Brie McMahon" w:date="2025-08-22T15:50:00Z" w16du:dateUtc="2025-08-22T14:50:00Z">
        <w:r>
          <w:rPr>
            <w:rFonts w:ascii="Times New Roman" w:eastAsia="Times New Roman" w:hAnsi="Times New Roman" w:cs="Times New Roman"/>
            <w:kern w:val="0"/>
            <w:lang w:eastAsia="en-GB"/>
            <w14:ligatures w14:val="none"/>
          </w:rPr>
          <w:t>Scale of 1-10</w:t>
        </w:r>
      </w:ins>
    </w:p>
    <w:p w14:paraId="6E651008" w14:textId="28173CCE" w:rsidR="007C49EB" w:rsidRPr="0019030D" w:rsidRDefault="001200E2" w:rsidP="007C49EB">
      <w:pPr>
        <w:spacing w:before="100" w:beforeAutospacing="1" w:after="100" w:afterAutospacing="1" w:line="240" w:lineRule="auto"/>
        <w:rPr>
          <w:ins w:id="360" w:author="Brie McMahon" w:date="2025-08-22T15:50:00Z" w16du:dateUtc="2025-08-22T14:50:00Z"/>
          <w:rFonts w:ascii="Times New Roman" w:eastAsia="Times New Roman" w:hAnsi="Times New Roman" w:cs="Times New Roman"/>
          <w:b/>
          <w:bCs/>
          <w:kern w:val="0"/>
          <w:lang w:eastAsia="en-GB"/>
          <w14:ligatures w14:val="none"/>
        </w:rPr>
      </w:pPr>
      <w:ins w:id="361" w:author="Brie McMahon" w:date="2025-08-22T16:13:00Z" w16du:dateUtc="2025-08-22T15:13:00Z">
        <w:r>
          <w:rPr>
            <w:rFonts w:ascii="Times New Roman" w:eastAsia="Times New Roman" w:hAnsi="Times New Roman" w:cs="Times New Roman"/>
            <w:b/>
            <w:bCs/>
            <w:kern w:val="0"/>
            <w:lang w:eastAsia="en-GB"/>
            <w14:ligatures w14:val="none"/>
          </w:rPr>
          <w:t>3</w:t>
        </w:r>
      </w:ins>
      <w:ins w:id="362" w:author="Brie McMahon" w:date="2025-08-22T15:50:00Z" w16du:dateUtc="2025-08-22T14:50:00Z">
        <w:r w:rsidR="007C49EB" w:rsidRPr="0019030D">
          <w:rPr>
            <w:rFonts w:ascii="Times New Roman" w:eastAsia="Times New Roman" w:hAnsi="Times New Roman" w:cs="Times New Roman"/>
            <w:b/>
            <w:bCs/>
            <w:kern w:val="0"/>
            <w:lang w:eastAsia="en-GB"/>
            <w14:ligatures w14:val="none"/>
          </w:rPr>
          <w:t xml:space="preserve">4. What additional information would assist you in </w:t>
        </w:r>
      </w:ins>
      <w:ins w:id="363" w:author="Brie McMahon" w:date="2025-08-22T15:51:00Z" w16du:dateUtc="2025-08-22T14:51:00Z">
        <w:r w:rsidR="007C49EB">
          <w:rPr>
            <w:rFonts w:ascii="Times New Roman" w:eastAsia="Times New Roman" w:hAnsi="Times New Roman" w:cs="Times New Roman"/>
            <w:b/>
            <w:bCs/>
            <w:kern w:val="0"/>
            <w:lang w:eastAsia="en-GB"/>
            <w14:ligatures w14:val="none"/>
          </w:rPr>
          <w:t>BD work</w:t>
        </w:r>
      </w:ins>
      <w:ins w:id="364" w:author="Brie McMahon" w:date="2025-08-22T15:50:00Z" w16du:dateUtc="2025-08-22T14:50:00Z">
        <w:r w:rsidR="007C49EB" w:rsidRPr="0019030D">
          <w:rPr>
            <w:rFonts w:ascii="Times New Roman" w:eastAsia="Times New Roman" w:hAnsi="Times New Roman" w:cs="Times New Roman"/>
            <w:b/>
            <w:bCs/>
            <w:kern w:val="0"/>
            <w:lang w:eastAsia="en-GB"/>
            <w14:ligatures w14:val="none"/>
          </w:rPr>
          <w:t>?</w:t>
        </w:r>
      </w:ins>
    </w:p>
    <w:p w14:paraId="3624F7A5" w14:textId="77777777" w:rsidR="007C49EB" w:rsidRPr="0019030D" w:rsidRDefault="007C49EB" w:rsidP="007C49EB">
      <w:pPr>
        <w:spacing w:before="100" w:beforeAutospacing="1" w:after="100" w:afterAutospacing="1" w:line="240" w:lineRule="auto"/>
        <w:rPr>
          <w:ins w:id="365" w:author="Brie McMahon" w:date="2025-08-22T15:50:00Z" w16du:dateUtc="2025-08-22T14:50:00Z"/>
          <w:rFonts w:ascii="Times New Roman" w:eastAsia="Times New Roman" w:hAnsi="Times New Roman" w:cs="Times New Roman"/>
          <w:i/>
          <w:iCs/>
          <w:kern w:val="0"/>
          <w:lang w:eastAsia="en-GB"/>
          <w14:ligatures w14:val="none"/>
        </w:rPr>
      </w:pPr>
      <w:ins w:id="366" w:author="Brie McMahon" w:date="2025-08-22T15:50:00Z" w16du:dateUtc="2025-08-22T14:50:00Z">
        <w:r w:rsidRPr="00D07D3E">
          <w:rPr>
            <w:rFonts w:ascii="Times New Roman" w:eastAsia="Times New Roman" w:hAnsi="Times New Roman" w:cs="Times New Roman"/>
            <w:i/>
            <w:iCs/>
            <w:kern w:val="0"/>
            <w:lang w:eastAsia="en-GB"/>
            <w14:ligatures w14:val="none"/>
          </w:rPr>
          <w:t>(Free text)</w:t>
        </w:r>
      </w:ins>
    </w:p>
    <w:p w14:paraId="433D4EA1" w14:textId="3AD1C1DA" w:rsidR="007C49EB" w:rsidRPr="0019030D" w:rsidRDefault="001200E2" w:rsidP="007C49EB">
      <w:pPr>
        <w:spacing w:before="100" w:beforeAutospacing="1" w:after="100" w:afterAutospacing="1" w:line="240" w:lineRule="auto"/>
        <w:rPr>
          <w:ins w:id="367" w:author="Brie McMahon" w:date="2025-08-22T15:50:00Z" w16du:dateUtc="2025-08-22T14:50:00Z"/>
          <w:rFonts w:ascii="Times New Roman" w:eastAsia="Times New Roman" w:hAnsi="Times New Roman" w:cs="Times New Roman"/>
          <w:kern w:val="0"/>
          <w:lang w:eastAsia="en-GB"/>
          <w14:ligatures w14:val="none"/>
        </w:rPr>
      </w:pPr>
      <w:ins w:id="368" w:author="Brie McMahon" w:date="2025-08-22T16:13:00Z" w16du:dateUtc="2025-08-22T15:13:00Z">
        <w:r>
          <w:rPr>
            <w:rFonts w:ascii="Times New Roman" w:eastAsia="Times New Roman" w:hAnsi="Times New Roman" w:cs="Times New Roman"/>
            <w:b/>
            <w:bCs/>
            <w:kern w:val="0"/>
            <w:lang w:eastAsia="en-GB"/>
            <w14:ligatures w14:val="none"/>
          </w:rPr>
          <w:t>3</w:t>
        </w:r>
      </w:ins>
      <w:ins w:id="369" w:author="Brie McMahon" w:date="2025-08-22T15:50:00Z" w16du:dateUtc="2025-08-22T14:50:00Z">
        <w:r w:rsidR="007C49EB">
          <w:rPr>
            <w:rFonts w:ascii="Times New Roman" w:eastAsia="Times New Roman" w:hAnsi="Times New Roman" w:cs="Times New Roman"/>
            <w:b/>
            <w:bCs/>
            <w:kern w:val="0"/>
            <w:lang w:eastAsia="en-GB"/>
            <w14:ligatures w14:val="none"/>
          </w:rPr>
          <w:t xml:space="preserve">5. What are the biggest pain points when managing </w:t>
        </w:r>
      </w:ins>
      <w:ins w:id="370" w:author="Brie McMahon" w:date="2025-08-22T15:51:00Z" w16du:dateUtc="2025-08-22T14:51:00Z">
        <w:r w:rsidR="007C49EB">
          <w:rPr>
            <w:rFonts w:ascii="Times New Roman" w:eastAsia="Times New Roman" w:hAnsi="Times New Roman" w:cs="Times New Roman"/>
            <w:b/>
            <w:bCs/>
            <w:kern w:val="0"/>
            <w:lang w:eastAsia="en-GB"/>
            <w14:ligatures w14:val="none"/>
          </w:rPr>
          <w:t>BD</w:t>
        </w:r>
      </w:ins>
      <w:ins w:id="371" w:author="Brie McMahon" w:date="2025-08-22T15:50:00Z" w16du:dateUtc="2025-08-22T14:50:00Z">
        <w:r w:rsidR="007C49EB">
          <w:rPr>
            <w:rFonts w:ascii="Times New Roman" w:eastAsia="Times New Roman" w:hAnsi="Times New Roman" w:cs="Times New Roman"/>
            <w:b/>
            <w:bCs/>
            <w:kern w:val="0"/>
            <w:lang w:eastAsia="en-GB"/>
            <w14:ligatures w14:val="none"/>
          </w:rPr>
          <w:t xml:space="preserve"> through our current systems?</w:t>
        </w:r>
        <w:r w:rsidR="007C49EB" w:rsidRPr="007C49EB">
          <w:rPr>
            <w:rFonts w:ascii="Times New Roman" w:eastAsia="Times New Roman" w:hAnsi="Times New Roman" w:cs="Times New Roman"/>
            <w:kern w:val="0"/>
            <w:lang w:eastAsia="en-GB"/>
            <w14:ligatures w14:val="none"/>
          </w:rPr>
          <w:t xml:space="preserve"> </w:t>
        </w:r>
        <w:r w:rsidR="007C49EB">
          <w:rPr>
            <w:rFonts w:ascii="Times New Roman" w:eastAsia="Times New Roman" w:hAnsi="Times New Roman" w:cs="Times New Roman"/>
            <w:kern w:val="0"/>
            <w:lang w:eastAsia="en-GB"/>
            <w14:ligatures w14:val="none"/>
          </w:rPr>
          <w:t>(only asked to those who responded yes to question 1)</w:t>
        </w:r>
      </w:ins>
    </w:p>
    <w:p w14:paraId="21FE6097" w14:textId="77777777" w:rsidR="007C49EB" w:rsidRDefault="007C49EB" w:rsidP="007C49EB">
      <w:pPr>
        <w:spacing w:before="100" w:beforeAutospacing="1" w:after="100" w:afterAutospacing="1" w:line="240" w:lineRule="auto"/>
        <w:rPr>
          <w:ins w:id="372" w:author="Brie McMahon" w:date="2025-08-22T15:50:00Z" w16du:dateUtc="2025-08-22T14:50:00Z"/>
          <w:rFonts w:ascii="Times New Roman" w:eastAsia="Times New Roman" w:hAnsi="Times New Roman" w:cs="Times New Roman"/>
          <w:i/>
          <w:iCs/>
          <w:kern w:val="0"/>
          <w:lang w:eastAsia="en-GB"/>
          <w14:ligatures w14:val="none"/>
        </w:rPr>
      </w:pPr>
      <w:ins w:id="373" w:author="Brie McMahon" w:date="2025-08-22T15:50:00Z" w16du:dateUtc="2025-08-22T14:50:00Z">
        <w:r w:rsidRPr="00D07D3E">
          <w:rPr>
            <w:rFonts w:ascii="Times New Roman" w:eastAsia="Times New Roman" w:hAnsi="Times New Roman" w:cs="Times New Roman"/>
            <w:i/>
            <w:iCs/>
            <w:kern w:val="0"/>
            <w:lang w:eastAsia="en-GB"/>
            <w14:ligatures w14:val="none"/>
          </w:rPr>
          <w:t>(Free text)</w:t>
        </w:r>
      </w:ins>
    </w:p>
    <w:p w14:paraId="36CC3C20" w14:textId="54CC8029" w:rsidR="007C49EB" w:rsidRPr="0019030D" w:rsidRDefault="001200E2" w:rsidP="007C49EB">
      <w:pPr>
        <w:spacing w:before="100" w:beforeAutospacing="1" w:after="100" w:afterAutospacing="1" w:line="240" w:lineRule="auto"/>
        <w:rPr>
          <w:ins w:id="374" w:author="Brie McMahon" w:date="2025-08-22T15:50:00Z" w16du:dateUtc="2025-08-22T14:50:00Z"/>
          <w:rFonts w:ascii="Times New Roman" w:eastAsia="Times New Roman" w:hAnsi="Times New Roman" w:cs="Times New Roman"/>
          <w:kern w:val="0"/>
          <w:lang w:eastAsia="en-GB"/>
          <w14:ligatures w14:val="none"/>
        </w:rPr>
      </w:pPr>
      <w:ins w:id="375" w:author="Brie McMahon" w:date="2025-08-22T16:13:00Z" w16du:dateUtc="2025-08-22T15:13:00Z">
        <w:r>
          <w:rPr>
            <w:rFonts w:ascii="Times New Roman" w:eastAsia="Times New Roman" w:hAnsi="Times New Roman" w:cs="Times New Roman"/>
            <w:b/>
            <w:bCs/>
            <w:kern w:val="0"/>
            <w:lang w:eastAsia="en-GB"/>
            <w14:ligatures w14:val="none"/>
          </w:rPr>
          <w:t>3</w:t>
        </w:r>
      </w:ins>
      <w:ins w:id="376" w:author="Brie McMahon" w:date="2025-08-22T15:50:00Z" w16du:dateUtc="2025-08-22T14:50:00Z">
        <w:r w:rsidR="007C49EB">
          <w:rPr>
            <w:rFonts w:ascii="Times New Roman" w:eastAsia="Times New Roman" w:hAnsi="Times New Roman" w:cs="Times New Roman"/>
            <w:b/>
            <w:bCs/>
            <w:kern w:val="0"/>
            <w:lang w:eastAsia="en-GB"/>
            <w14:ligatures w14:val="none"/>
          </w:rPr>
          <w:t>6</w:t>
        </w:r>
        <w:r w:rsidR="007C49EB" w:rsidRPr="004D2B15">
          <w:rPr>
            <w:rFonts w:ascii="Times New Roman" w:eastAsia="Times New Roman" w:hAnsi="Times New Roman" w:cs="Times New Roman"/>
            <w:b/>
            <w:bCs/>
            <w:kern w:val="0"/>
            <w:lang w:eastAsia="en-GB"/>
            <w14:ligatures w14:val="none"/>
          </w:rPr>
          <w:t>. What improvements would</w:t>
        </w:r>
        <w:r w:rsidR="007C49EB">
          <w:rPr>
            <w:rFonts w:ascii="Times New Roman" w:eastAsia="Times New Roman" w:hAnsi="Times New Roman" w:cs="Times New Roman"/>
            <w:b/>
            <w:bCs/>
            <w:kern w:val="0"/>
            <w:lang w:eastAsia="en-GB"/>
            <w14:ligatures w14:val="none"/>
          </w:rPr>
          <w:t xml:space="preserve"> make managing </w:t>
        </w:r>
      </w:ins>
      <w:ins w:id="377" w:author="Brie McMahon" w:date="2025-08-22T15:51:00Z" w16du:dateUtc="2025-08-22T14:51:00Z">
        <w:r w:rsidR="007C49EB">
          <w:rPr>
            <w:rFonts w:ascii="Times New Roman" w:eastAsia="Times New Roman" w:hAnsi="Times New Roman" w:cs="Times New Roman"/>
            <w:b/>
            <w:bCs/>
            <w:kern w:val="0"/>
            <w:lang w:eastAsia="en-GB"/>
            <w14:ligatures w14:val="none"/>
          </w:rPr>
          <w:t>BD</w:t>
        </w:r>
      </w:ins>
      <w:ins w:id="378" w:author="Brie McMahon" w:date="2025-08-22T15:50:00Z" w16du:dateUtc="2025-08-22T14:50:00Z">
        <w:r w:rsidR="007C49EB">
          <w:rPr>
            <w:rFonts w:ascii="Times New Roman" w:eastAsia="Times New Roman" w:hAnsi="Times New Roman" w:cs="Times New Roman"/>
            <w:b/>
            <w:bCs/>
            <w:kern w:val="0"/>
            <w:lang w:eastAsia="en-GB"/>
            <w14:ligatures w14:val="none"/>
          </w:rPr>
          <w:t xml:space="preserve"> at ASI more efficient</w:t>
        </w:r>
        <w:r w:rsidR="007C49EB" w:rsidRPr="004D2B15">
          <w:rPr>
            <w:rFonts w:ascii="Times New Roman" w:eastAsia="Times New Roman" w:hAnsi="Times New Roman" w:cs="Times New Roman"/>
            <w:b/>
            <w:bCs/>
            <w:kern w:val="0"/>
            <w:lang w:eastAsia="en-GB"/>
            <w14:ligatures w14:val="none"/>
          </w:rPr>
          <w:t>?</w:t>
        </w:r>
        <w:r w:rsidR="007C49EB">
          <w:rPr>
            <w:rFonts w:ascii="Times New Roman" w:eastAsia="Times New Roman" w:hAnsi="Times New Roman" w:cs="Times New Roman"/>
            <w:b/>
            <w:bCs/>
            <w:kern w:val="0"/>
            <w:lang w:eastAsia="en-GB"/>
            <w14:ligatures w14:val="none"/>
          </w:rPr>
          <w:t xml:space="preserve"> </w:t>
        </w:r>
        <w:r w:rsidR="007C49EB">
          <w:rPr>
            <w:rFonts w:ascii="Times New Roman" w:eastAsia="Times New Roman" w:hAnsi="Times New Roman" w:cs="Times New Roman"/>
            <w:kern w:val="0"/>
            <w:lang w:eastAsia="en-GB"/>
            <w14:ligatures w14:val="none"/>
          </w:rPr>
          <w:t>(only asked to those who responded yes to question 1)</w:t>
        </w:r>
      </w:ins>
    </w:p>
    <w:p w14:paraId="542B651A" w14:textId="77777777" w:rsidR="007C49EB" w:rsidRPr="0019030D" w:rsidRDefault="007C49EB" w:rsidP="007C49EB">
      <w:pPr>
        <w:spacing w:before="100" w:beforeAutospacing="1" w:after="100" w:afterAutospacing="1" w:line="240" w:lineRule="auto"/>
        <w:rPr>
          <w:ins w:id="379" w:author="Brie McMahon" w:date="2025-08-22T15:50:00Z" w16du:dateUtc="2025-08-22T14:50:00Z"/>
          <w:rFonts w:ascii="Times New Roman" w:eastAsia="Times New Roman" w:hAnsi="Times New Roman" w:cs="Times New Roman"/>
          <w:i/>
          <w:iCs/>
          <w:kern w:val="0"/>
          <w:lang w:eastAsia="en-GB"/>
          <w14:ligatures w14:val="none"/>
        </w:rPr>
      </w:pPr>
      <w:ins w:id="380" w:author="Brie McMahon" w:date="2025-08-22T15:50:00Z" w16du:dateUtc="2025-08-22T14:50:00Z">
        <w:r w:rsidRPr="00D07D3E">
          <w:rPr>
            <w:rFonts w:ascii="Times New Roman" w:eastAsia="Times New Roman" w:hAnsi="Times New Roman" w:cs="Times New Roman"/>
            <w:i/>
            <w:iCs/>
            <w:kern w:val="0"/>
            <w:lang w:eastAsia="en-GB"/>
            <w14:ligatures w14:val="none"/>
          </w:rPr>
          <w:t>(Free text)</w:t>
        </w:r>
      </w:ins>
    </w:p>
    <w:p w14:paraId="1FD2693E" w14:textId="421089E9" w:rsidR="007C49EB" w:rsidRDefault="001200E2" w:rsidP="007C49EB">
      <w:pPr>
        <w:spacing w:before="100" w:beforeAutospacing="1" w:after="100" w:afterAutospacing="1" w:line="240" w:lineRule="auto"/>
        <w:rPr>
          <w:ins w:id="381" w:author="Brie McMahon" w:date="2025-08-22T15:50:00Z" w16du:dateUtc="2025-08-22T14:50:00Z"/>
          <w:rFonts w:ascii="Times New Roman" w:eastAsia="Times New Roman" w:hAnsi="Times New Roman" w:cs="Times New Roman"/>
          <w:kern w:val="0"/>
          <w:lang w:eastAsia="en-GB"/>
          <w14:ligatures w14:val="none"/>
        </w:rPr>
      </w:pPr>
      <w:ins w:id="382" w:author="Brie McMahon" w:date="2025-08-22T16:13:00Z" w16du:dateUtc="2025-08-22T15:13:00Z">
        <w:r>
          <w:rPr>
            <w:rFonts w:ascii="Times New Roman" w:eastAsia="Times New Roman" w:hAnsi="Times New Roman" w:cs="Times New Roman"/>
            <w:kern w:val="0"/>
            <w:lang w:eastAsia="en-GB"/>
            <w14:ligatures w14:val="none"/>
          </w:rPr>
          <w:t>3</w:t>
        </w:r>
      </w:ins>
      <w:ins w:id="383" w:author="Brie McMahon" w:date="2025-08-22T15:50:00Z" w16du:dateUtc="2025-08-22T14:50:00Z">
        <w:r w:rsidR="007C49EB">
          <w:rPr>
            <w:rFonts w:ascii="Times New Roman" w:eastAsia="Times New Roman" w:hAnsi="Times New Roman" w:cs="Times New Roman"/>
            <w:kern w:val="0"/>
            <w:lang w:eastAsia="en-GB"/>
            <w14:ligatures w14:val="none"/>
          </w:rPr>
          <w:t>7</w:t>
        </w:r>
        <w:r w:rsidR="007C49EB">
          <w:rPr>
            <w:rFonts w:ascii="Times New Roman" w:eastAsia="Times New Roman" w:hAnsi="Times New Roman" w:cs="Times New Roman"/>
            <w:kern w:val="0"/>
            <w:lang w:eastAsia="en-GB"/>
            <w14:ligatures w14:val="none"/>
          </w:rPr>
          <w:t>. Do you have any further suggestions?</w:t>
        </w:r>
      </w:ins>
    </w:p>
    <w:p w14:paraId="77112AFA" w14:textId="1EBD1A7F" w:rsidR="007C49EB" w:rsidRDefault="007C49EB" w:rsidP="004D2B15">
      <w:pPr>
        <w:spacing w:before="100" w:beforeAutospacing="1" w:after="100" w:afterAutospacing="1" w:line="240" w:lineRule="auto"/>
        <w:rPr>
          <w:ins w:id="384" w:author="Brie McMahon" w:date="2025-08-22T15:59:00Z" w16du:dateUtc="2025-08-22T14:59:00Z"/>
          <w:rFonts w:ascii="Times New Roman" w:eastAsia="Times New Roman" w:hAnsi="Times New Roman" w:cs="Times New Roman"/>
          <w:i/>
          <w:iCs/>
          <w:kern w:val="0"/>
          <w:lang w:eastAsia="en-GB"/>
          <w14:ligatures w14:val="none"/>
        </w:rPr>
      </w:pPr>
      <w:ins w:id="385" w:author="Brie McMahon" w:date="2025-08-22T15:50:00Z" w16du:dateUtc="2025-08-22T14:50:00Z">
        <w:r w:rsidRPr="00D07D3E">
          <w:rPr>
            <w:rFonts w:ascii="Times New Roman" w:eastAsia="Times New Roman" w:hAnsi="Times New Roman" w:cs="Times New Roman"/>
            <w:i/>
            <w:iCs/>
            <w:kern w:val="0"/>
            <w:lang w:eastAsia="en-GB"/>
            <w14:ligatures w14:val="none"/>
          </w:rPr>
          <w:t>(Free text)</w:t>
        </w:r>
      </w:ins>
    </w:p>
    <w:p w14:paraId="1FBC4B52" w14:textId="77777777" w:rsidR="00FC01C4" w:rsidRDefault="00FC01C4" w:rsidP="004D2B15">
      <w:pPr>
        <w:spacing w:before="100" w:beforeAutospacing="1" w:after="100" w:afterAutospacing="1" w:line="240" w:lineRule="auto"/>
        <w:rPr>
          <w:ins w:id="386" w:author="Brie McMahon" w:date="2025-08-22T15:52:00Z" w16du:dateUtc="2025-08-22T14:52:00Z"/>
          <w:rFonts w:ascii="Times New Roman" w:eastAsia="Times New Roman" w:hAnsi="Times New Roman" w:cs="Times New Roman"/>
          <w:kern w:val="0"/>
          <w:lang w:eastAsia="en-GB"/>
          <w14:ligatures w14:val="none"/>
        </w:rPr>
      </w:pPr>
    </w:p>
    <w:p w14:paraId="0CF0E8DC" w14:textId="5DD62FBD" w:rsidR="00FC01C4" w:rsidRPr="004D2B15" w:rsidRDefault="00FC01C4" w:rsidP="00FC01C4">
      <w:pPr>
        <w:spacing w:before="100" w:beforeAutospacing="1" w:after="100" w:afterAutospacing="1" w:line="240" w:lineRule="auto"/>
        <w:outlineLvl w:val="1"/>
        <w:rPr>
          <w:ins w:id="387" w:author="Brie McMahon" w:date="2025-08-22T15:52:00Z" w16du:dateUtc="2025-08-22T14:52:00Z"/>
          <w:rFonts w:ascii="Times New Roman" w:eastAsia="Times New Roman" w:hAnsi="Times New Roman" w:cs="Times New Roman"/>
          <w:b/>
          <w:bCs/>
          <w:kern w:val="0"/>
          <w:sz w:val="36"/>
          <w:szCs w:val="36"/>
          <w:lang w:eastAsia="en-GB"/>
          <w14:ligatures w14:val="none"/>
        </w:rPr>
      </w:pPr>
      <w:ins w:id="388" w:author="Brie McMahon" w:date="2025-08-22T15:52:00Z" w16du:dateUtc="2025-08-22T14:52:00Z">
        <w:r>
          <w:rPr>
            <w:rFonts w:ascii="Times New Roman" w:eastAsia="Times New Roman" w:hAnsi="Times New Roman" w:cs="Times New Roman"/>
            <w:b/>
            <w:bCs/>
            <w:kern w:val="0"/>
            <w:sz w:val="36"/>
            <w:szCs w:val="36"/>
            <w:lang w:eastAsia="en-GB"/>
            <w14:ligatures w14:val="none"/>
          </w:rPr>
          <w:t>Client Invoicing and Forecasting</w:t>
        </w:r>
      </w:ins>
    </w:p>
    <w:p w14:paraId="537DD412" w14:textId="042C3FAB" w:rsidR="00FC01C4" w:rsidRPr="004D2B15" w:rsidRDefault="001200E2" w:rsidP="00FC01C4">
      <w:pPr>
        <w:spacing w:before="100" w:beforeAutospacing="1" w:after="100" w:afterAutospacing="1" w:line="240" w:lineRule="auto"/>
        <w:rPr>
          <w:ins w:id="389" w:author="Brie McMahon" w:date="2025-08-22T15:59:00Z" w16du:dateUtc="2025-08-22T14:59:00Z"/>
          <w:rFonts w:ascii="Times New Roman" w:eastAsia="Times New Roman" w:hAnsi="Times New Roman" w:cs="Times New Roman"/>
          <w:kern w:val="0"/>
          <w:lang w:eastAsia="en-GB"/>
          <w14:ligatures w14:val="none"/>
        </w:rPr>
      </w:pPr>
      <w:ins w:id="390" w:author="Brie McMahon" w:date="2025-08-22T16:14:00Z" w16du:dateUtc="2025-08-22T15:14:00Z">
        <w:r>
          <w:rPr>
            <w:rFonts w:ascii="Times New Roman" w:eastAsia="Times New Roman" w:hAnsi="Times New Roman" w:cs="Times New Roman"/>
            <w:b/>
            <w:bCs/>
            <w:kern w:val="0"/>
            <w:lang w:eastAsia="en-GB"/>
            <w14:ligatures w14:val="none"/>
          </w:rPr>
          <w:t>38</w:t>
        </w:r>
      </w:ins>
      <w:ins w:id="391" w:author="Brie McMahon" w:date="2025-08-22T15:59:00Z" w16du:dateUtc="2025-08-22T14:59:00Z">
        <w:r w:rsidR="00FC01C4" w:rsidRPr="004D2B15">
          <w:rPr>
            <w:rFonts w:ascii="Times New Roman" w:eastAsia="Times New Roman" w:hAnsi="Times New Roman" w:cs="Times New Roman"/>
            <w:b/>
            <w:bCs/>
            <w:kern w:val="0"/>
            <w:lang w:eastAsia="en-GB"/>
            <w14:ligatures w14:val="none"/>
          </w:rPr>
          <w:t xml:space="preserve">. </w:t>
        </w:r>
        <w:r w:rsidR="00FC01C4">
          <w:rPr>
            <w:rFonts w:ascii="Times New Roman" w:eastAsia="Times New Roman" w:hAnsi="Times New Roman" w:cs="Times New Roman"/>
            <w:b/>
            <w:bCs/>
            <w:kern w:val="0"/>
            <w:lang w:eastAsia="en-GB"/>
            <w14:ligatures w14:val="none"/>
          </w:rPr>
          <w:t>Do you deal with client invoicing or forecasting</w:t>
        </w:r>
        <w:r w:rsidR="00FC01C4" w:rsidRPr="004D2B15">
          <w:rPr>
            <w:rFonts w:ascii="Times New Roman" w:eastAsia="Times New Roman" w:hAnsi="Times New Roman" w:cs="Times New Roman"/>
            <w:b/>
            <w:bCs/>
            <w:kern w:val="0"/>
            <w:lang w:eastAsia="en-GB"/>
            <w14:ligatures w14:val="none"/>
          </w:rPr>
          <w:t>?</w:t>
        </w:r>
      </w:ins>
    </w:p>
    <w:p w14:paraId="1D3DA450" w14:textId="77777777" w:rsidR="00FC01C4" w:rsidRPr="004D2B15" w:rsidRDefault="00FC01C4" w:rsidP="00FC01C4">
      <w:pPr>
        <w:numPr>
          <w:ilvl w:val="0"/>
          <w:numId w:val="4"/>
        </w:numPr>
        <w:spacing w:before="100" w:beforeAutospacing="1" w:after="100" w:afterAutospacing="1" w:line="240" w:lineRule="auto"/>
        <w:rPr>
          <w:ins w:id="392" w:author="Brie McMahon" w:date="2025-08-22T15:59:00Z" w16du:dateUtc="2025-08-22T14:59:00Z"/>
          <w:rFonts w:ascii="Times New Roman" w:eastAsia="Times New Roman" w:hAnsi="Times New Roman" w:cs="Times New Roman"/>
          <w:kern w:val="0"/>
          <w:lang w:eastAsia="en-GB"/>
          <w14:ligatures w14:val="none"/>
        </w:rPr>
      </w:pPr>
      <w:ins w:id="393" w:author="Brie McMahon" w:date="2025-08-22T15:59:00Z" w16du:dateUtc="2025-08-22T14:59:00Z">
        <w:r w:rsidRPr="004D2B15">
          <w:rPr>
            <w:rFonts w:ascii="Times New Roman" w:eastAsia="Times New Roman" w:hAnsi="Times New Roman" w:cs="Times New Roman"/>
            <w:kern w:val="0"/>
            <w:lang w:eastAsia="en-GB"/>
            <w14:ligatures w14:val="none"/>
          </w:rPr>
          <w:t>Yes</w:t>
        </w:r>
      </w:ins>
    </w:p>
    <w:p w14:paraId="60D54882" w14:textId="77777777" w:rsidR="00FC01C4" w:rsidRPr="004D2B15" w:rsidRDefault="00FC01C4" w:rsidP="00FC01C4">
      <w:pPr>
        <w:numPr>
          <w:ilvl w:val="0"/>
          <w:numId w:val="4"/>
        </w:numPr>
        <w:spacing w:before="100" w:beforeAutospacing="1" w:after="100" w:afterAutospacing="1" w:line="240" w:lineRule="auto"/>
        <w:rPr>
          <w:ins w:id="394" w:author="Brie McMahon" w:date="2025-08-22T15:59:00Z" w16du:dateUtc="2025-08-22T14:59:00Z"/>
          <w:rFonts w:ascii="Times New Roman" w:eastAsia="Times New Roman" w:hAnsi="Times New Roman" w:cs="Times New Roman"/>
          <w:kern w:val="0"/>
          <w:lang w:eastAsia="en-GB"/>
          <w14:ligatures w14:val="none"/>
        </w:rPr>
      </w:pPr>
      <w:ins w:id="395" w:author="Brie McMahon" w:date="2025-08-22T15:59:00Z" w16du:dateUtc="2025-08-22T14:59:00Z">
        <w:r w:rsidRPr="004D2B15">
          <w:rPr>
            <w:rFonts w:ascii="Times New Roman" w:eastAsia="Times New Roman" w:hAnsi="Times New Roman" w:cs="Times New Roman"/>
            <w:kern w:val="0"/>
            <w:lang w:eastAsia="en-GB"/>
            <w14:ligatures w14:val="none"/>
          </w:rPr>
          <w:t>No</w:t>
        </w:r>
      </w:ins>
    </w:p>
    <w:p w14:paraId="714B8CF3" w14:textId="77777777" w:rsidR="00FC01C4" w:rsidRPr="004D2B15" w:rsidRDefault="00FC01C4" w:rsidP="00FC01C4">
      <w:pPr>
        <w:numPr>
          <w:ilvl w:val="0"/>
          <w:numId w:val="4"/>
        </w:numPr>
        <w:spacing w:before="100" w:beforeAutospacing="1" w:after="100" w:afterAutospacing="1" w:line="240" w:lineRule="auto"/>
        <w:rPr>
          <w:ins w:id="396" w:author="Brie McMahon" w:date="2025-08-22T15:59:00Z" w16du:dateUtc="2025-08-22T14:59:00Z"/>
          <w:rFonts w:ascii="Times New Roman" w:eastAsia="Times New Roman" w:hAnsi="Times New Roman" w:cs="Times New Roman"/>
          <w:kern w:val="0"/>
          <w:lang w:eastAsia="en-GB"/>
          <w14:ligatures w14:val="none"/>
        </w:rPr>
      </w:pPr>
      <w:ins w:id="397" w:author="Brie McMahon" w:date="2025-08-22T15:59:00Z" w16du:dateUtc="2025-08-22T14:59:00Z">
        <w:r w:rsidRPr="004D2B15">
          <w:rPr>
            <w:rFonts w:ascii="Times New Roman" w:eastAsia="Times New Roman" w:hAnsi="Times New Roman" w:cs="Times New Roman"/>
            <w:kern w:val="0"/>
            <w:lang w:eastAsia="en-GB"/>
            <w14:ligatures w14:val="none"/>
          </w:rPr>
          <w:t>Not sure</w:t>
        </w:r>
      </w:ins>
    </w:p>
    <w:p w14:paraId="4D8088DC" w14:textId="15757516" w:rsidR="00FC01C4" w:rsidRDefault="001200E2" w:rsidP="00FC01C4">
      <w:pPr>
        <w:spacing w:before="100" w:beforeAutospacing="1" w:after="100" w:afterAutospacing="1" w:line="240" w:lineRule="auto"/>
        <w:rPr>
          <w:ins w:id="398" w:author="Brie McMahon" w:date="2025-08-22T16:00:00Z" w16du:dateUtc="2025-08-22T15:00:00Z"/>
          <w:rFonts w:ascii="Times New Roman" w:eastAsia="Times New Roman" w:hAnsi="Times New Roman" w:cs="Times New Roman"/>
          <w:kern w:val="0"/>
          <w:lang w:eastAsia="en-GB"/>
          <w14:ligatures w14:val="none"/>
        </w:rPr>
      </w:pPr>
      <w:ins w:id="399" w:author="Brie McMahon" w:date="2025-08-22T16:14:00Z" w16du:dateUtc="2025-08-22T15:14:00Z">
        <w:r>
          <w:rPr>
            <w:rFonts w:ascii="Times New Roman" w:eastAsia="Times New Roman" w:hAnsi="Times New Roman" w:cs="Times New Roman"/>
            <w:b/>
            <w:bCs/>
            <w:kern w:val="0"/>
            <w:lang w:eastAsia="en-GB"/>
            <w14:ligatures w14:val="none"/>
          </w:rPr>
          <w:t>39</w:t>
        </w:r>
      </w:ins>
      <w:ins w:id="400" w:author="Brie McMahon" w:date="2025-08-22T15:59:00Z" w16du:dateUtc="2025-08-22T14:59:00Z">
        <w:r w:rsidR="00FC01C4" w:rsidRPr="004D2B15">
          <w:rPr>
            <w:rFonts w:ascii="Times New Roman" w:eastAsia="Times New Roman" w:hAnsi="Times New Roman" w:cs="Times New Roman"/>
            <w:b/>
            <w:bCs/>
            <w:kern w:val="0"/>
            <w:lang w:eastAsia="en-GB"/>
            <w14:ligatures w14:val="none"/>
          </w:rPr>
          <w:t xml:space="preserve">. What part of the </w:t>
        </w:r>
      </w:ins>
      <w:ins w:id="401" w:author="Brie McMahon" w:date="2025-08-22T16:00:00Z" w16du:dateUtc="2025-08-22T15:00:00Z">
        <w:r w:rsidR="00FC01C4">
          <w:rPr>
            <w:rFonts w:ascii="Times New Roman" w:eastAsia="Times New Roman" w:hAnsi="Times New Roman" w:cs="Times New Roman"/>
            <w:b/>
            <w:bCs/>
            <w:kern w:val="0"/>
            <w:lang w:eastAsia="en-GB"/>
            <w14:ligatures w14:val="none"/>
          </w:rPr>
          <w:t>invoice</w:t>
        </w:r>
      </w:ins>
      <w:ins w:id="402" w:author="Brie McMahon" w:date="2025-08-22T15:59:00Z" w16du:dateUtc="2025-08-22T14:59:00Z">
        <w:r w:rsidR="00FC01C4" w:rsidRPr="004D2B15">
          <w:rPr>
            <w:rFonts w:ascii="Times New Roman" w:eastAsia="Times New Roman" w:hAnsi="Times New Roman" w:cs="Times New Roman"/>
            <w:b/>
            <w:bCs/>
            <w:kern w:val="0"/>
            <w:lang w:eastAsia="en-GB"/>
            <w14:ligatures w14:val="none"/>
          </w:rPr>
          <w:t xml:space="preserve"> process do you find most confusing or time-consuming?</w:t>
        </w:r>
      </w:ins>
      <w:ins w:id="403" w:author="Brie McMahon" w:date="2025-08-22T16:00:00Z" w16du:dateUtc="2025-08-22T15:00:00Z">
        <w:r w:rsidR="00FC01C4">
          <w:rPr>
            <w:rFonts w:ascii="Times New Roman" w:eastAsia="Times New Roman" w:hAnsi="Times New Roman" w:cs="Times New Roman"/>
            <w:b/>
            <w:bCs/>
            <w:kern w:val="0"/>
            <w:lang w:eastAsia="en-GB"/>
            <w14:ligatures w14:val="none"/>
          </w:rPr>
          <w:t xml:space="preserve"> </w:t>
        </w:r>
        <w:r w:rsidR="00FC01C4">
          <w:rPr>
            <w:rFonts w:ascii="Times New Roman" w:eastAsia="Times New Roman" w:hAnsi="Times New Roman" w:cs="Times New Roman"/>
            <w:kern w:val="0"/>
            <w:lang w:eastAsia="en-GB"/>
            <w14:ligatures w14:val="none"/>
          </w:rPr>
          <w:t>(only asked to those who responded yes to question 1)</w:t>
        </w:r>
      </w:ins>
    </w:p>
    <w:p w14:paraId="5EE091BA" w14:textId="721981EB" w:rsidR="00FC01C4" w:rsidRPr="004D2B15" w:rsidRDefault="001200E2" w:rsidP="00FC01C4">
      <w:pPr>
        <w:spacing w:before="100" w:beforeAutospacing="1" w:after="100" w:afterAutospacing="1" w:line="240" w:lineRule="auto"/>
        <w:rPr>
          <w:ins w:id="404" w:author="Brie McMahon" w:date="2025-08-22T15:59:00Z" w16du:dateUtc="2025-08-22T14:59:00Z"/>
          <w:rFonts w:ascii="Times New Roman" w:eastAsia="Times New Roman" w:hAnsi="Times New Roman" w:cs="Times New Roman"/>
          <w:kern w:val="0"/>
          <w:lang w:eastAsia="en-GB"/>
          <w14:ligatures w14:val="none"/>
        </w:rPr>
      </w:pPr>
      <w:ins w:id="405" w:author="Brie McMahon" w:date="2025-08-22T16:14:00Z" w16du:dateUtc="2025-08-22T15:14:00Z">
        <w:r>
          <w:rPr>
            <w:rFonts w:ascii="Times New Roman" w:eastAsia="Times New Roman" w:hAnsi="Times New Roman" w:cs="Times New Roman"/>
            <w:kern w:val="0"/>
            <w:lang w:eastAsia="en-GB"/>
            <w14:ligatures w14:val="none"/>
          </w:rPr>
          <w:lastRenderedPageBreak/>
          <w:t>40</w:t>
        </w:r>
      </w:ins>
      <w:ins w:id="406" w:author="Brie McMahon" w:date="2025-08-22T16:00:00Z" w16du:dateUtc="2025-08-22T15:00:00Z">
        <w:r w:rsidR="00FC01C4">
          <w:rPr>
            <w:rFonts w:ascii="Times New Roman" w:eastAsia="Times New Roman" w:hAnsi="Times New Roman" w:cs="Times New Roman"/>
            <w:kern w:val="0"/>
            <w:lang w:eastAsia="en-GB"/>
            <w14:ligatures w14:val="none"/>
          </w:rPr>
          <w:t xml:space="preserve">. What part of the forecasting do you find most confusing or time-consuming? </w:t>
        </w:r>
        <w:r w:rsidR="00FC01C4">
          <w:rPr>
            <w:rFonts w:ascii="Times New Roman" w:eastAsia="Times New Roman" w:hAnsi="Times New Roman" w:cs="Times New Roman"/>
            <w:kern w:val="0"/>
            <w:lang w:eastAsia="en-GB"/>
            <w14:ligatures w14:val="none"/>
          </w:rPr>
          <w:t>(only asked to those who responded yes to question 1)</w:t>
        </w:r>
      </w:ins>
    </w:p>
    <w:p w14:paraId="5C0B325C" w14:textId="0249ECB0" w:rsidR="00FC01C4" w:rsidRPr="00FC01C4" w:rsidRDefault="001200E2" w:rsidP="00FC01C4">
      <w:pPr>
        <w:spacing w:before="100" w:beforeAutospacing="1" w:after="100" w:afterAutospacing="1" w:line="240" w:lineRule="auto"/>
        <w:rPr>
          <w:ins w:id="407" w:author="Brie McMahon" w:date="2025-08-22T15:59:00Z" w16du:dateUtc="2025-08-22T14:59:00Z"/>
          <w:rFonts w:ascii="Times New Roman" w:eastAsia="Times New Roman" w:hAnsi="Times New Roman" w:cs="Times New Roman"/>
          <w:kern w:val="0"/>
          <w:lang w:eastAsia="en-GB"/>
          <w14:ligatures w14:val="none"/>
          <w:rPrChange w:id="408" w:author="Brie McMahon" w:date="2025-08-22T16:01:00Z" w16du:dateUtc="2025-08-22T15:01:00Z">
            <w:rPr>
              <w:ins w:id="409" w:author="Brie McMahon" w:date="2025-08-22T15:59:00Z" w16du:dateUtc="2025-08-22T14:59:00Z"/>
              <w:rFonts w:ascii="Times New Roman" w:eastAsia="Times New Roman" w:hAnsi="Times New Roman" w:cs="Times New Roman"/>
              <w:b/>
              <w:bCs/>
              <w:kern w:val="0"/>
              <w:lang w:eastAsia="en-GB"/>
              <w14:ligatures w14:val="none"/>
            </w:rPr>
          </w:rPrChange>
        </w:rPr>
      </w:pPr>
      <w:ins w:id="410" w:author="Brie McMahon" w:date="2025-08-22T16:14:00Z" w16du:dateUtc="2025-08-22T15:14:00Z">
        <w:r>
          <w:rPr>
            <w:rFonts w:ascii="Times New Roman" w:eastAsia="Times New Roman" w:hAnsi="Times New Roman" w:cs="Times New Roman"/>
            <w:b/>
            <w:bCs/>
            <w:kern w:val="0"/>
            <w:lang w:eastAsia="en-GB"/>
            <w14:ligatures w14:val="none"/>
          </w:rPr>
          <w:t>41</w:t>
        </w:r>
      </w:ins>
      <w:ins w:id="411" w:author="Brie McMahon" w:date="2025-08-22T15:59:00Z" w16du:dateUtc="2025-08-22T14:59:00Z">
        <w:r w:rsidR="00FC01C4">
          <w:rPr>
            <w:rFonts w:ascii="Times New Roman" w:eastAsia="Times New Roman" w:hAnsi="Times New Roman" w:cs="Times New Roman"/>
            <w:b/>
            <w:bCs/>
            <w:kern w:val="0"/>
            <w:lang w:eastAsia="en-GB"/>
            <w14:ligatures w14:val="none"/>
          </w:rPr>
          <w:t>. What are the biggest pain points when</w:t>
        </w:r>
      </w:ins>
      <w:ins w:id="412" w:author="Brie McMahon" w:date="2025-08-22T16:01:00Z" w16du:dateUtc="2025-08-22T15:01:00Z">
        <w:r w:rsidR="00FC01C4">
          <w:rPr>
            <w:rFonts w:ascii="Times New Roman" w:eastAsia="Times New Roman" w:hAnsi="Times New Roman" w:cs="Times New Roman"/>
            <w:b/>
            <w:bCs/>
            <w:kern w:val="0"/>
            <w:lang w:eastAsia="en-GB"/>
            <w14:ligatures w14:val="none"/>
          </w:rPr>
          <w:t xml:space="preserve"> invoicing a client</w:t>
        </w:r>
      </w:ins>
      <w:ins w:id="413" w:author="Brie McMahon" w:date="2025-08-22T15:59:00Z" w16du:dateUtc="2025-08-22T14:59:00Z">
        <w:r w:rsidR="00FC01C4">
          <w:rPr>
            <w:rFonts w:ascii="Times New Roman" w:eastAsia="Times New Roman" w:hAnsi="Times New Roman" w:cs="Times New Roman"/>
            <w:b/>
            <w:bCs/>
            <w:kern w:val="0"/>
            <w:lang w:eastAsia="en-GB"/>
            <w14:ligatures w14:val="none"/>
          </w:rPr>
          <w:t>?</w:t>
        </w:r>
      </w:ins>
      <w:ins w:id="414" w:author="Brie McMahon" w:date="2025-08-22T16:01:00Z" w16du:dateUtc="2025-08-22T15:01:00Z">
        <w:r w:rsidR="00FC01C4" w:rsidRPr="00FC01C4">
          <w:rPr>
            <w:rFonts w:ascii="Times New Roman" w:eastAsia="Times New Roman" w:hAnsi="Times New Roman" w:cs="Times New Roman"/>
            <w:kern w:val="0"/>
            <w:lang w:eastAsia="en-GB"/>
            <w14:ligatures w14:val="none"/>
          </w:rPr>
          <w:t xml:space="preserve"> </w:t>
        </w:r>
        <w:r w:rsidR="00FC01C4">
          <w:rPr>
            <w:rFonts w:ascii="Times New Roman" w:eastAsia="Times New Roman" w:hAnsi="Times New Roman" w:cs="Times New Roman"/>
            <w:kern w:val="0"/>
            <w:lang w:eastAsia="en-GB"/>
            <w14:ligatures w14:val="none"/>
          </w:rPr>
          <w:t>(only asked to those who responded yes to question 1)</w:t>
        </w:r>
      </w:ins>
    </w:p>
    <w:p w14:paraId="3497D9DA" w14:textId="77777777" w:rsidR="00FC01C4" w:rsidRDefault="00FC01C4" w:rsidP="00FC01C4">
      <w:pPr>
        <w:spacing w:before="100" w:beforeAutospacing="1" w:after="100" w:afterAutospacing="1" w:line="240" w:lineRule="auto"/>
        <w:rPr>
          <w:ins w:id="415" w:author="Brie McMahon" w:date="2025-08-22T15:59:00Z" w16du:dateUtc="2025-08-22T14:59:00Z"/>
          <w:rFonts w:ascii="Times New Roman" w:eastAsia="Times New Roman" w:hAnsi="Times New Roman" w:cs="Times New Roman"/>
          <w:i/>
          <w:iCs/>
          <w:kern w:val="0"/>
          <w:lang w:eastAsia="en-GB"/>
          <w14:ligatures w14:val="none"/>
        </w:rPr>
      </w:pPr>
      <w:ins w:id="416" w:author="Brie McMahon" w:date="2025-08-22T15:59:00Z" w16du:dateUtc="2025-08-22T14:59:00Z">
        <w:r w:rsidRPr="00D07D3E">
          <w:rPr>
            <w:rFonts w:ascii="Times New Roman" w:eastAsia="Times New Roman" w:hAnsi="Times New Roman" w:cs="Times New Roman"/>
            <w:i/>
            <w:iCs/>
            <w:kern w:val="0"/>
            <w:lang w:eastAsia="en-GB"/>
            <w14:ligatures w14:val="none"/>
          </w:rPr>
          <w:t>(Free text)</w:t>
        </w:r>
      </w:ins>
    </w:p>
    <w:p w14:paraId="006F87A5" w14:textId="194C4B7C" w:rsidR="00FC01C4" w:rsidRPr="001200E2" w:rsidRDefault="001200E2" w:rsidP="00FC01C4">
      <w:pPr>
        <w:spacing w:before="100" w:beforeAutospacing="1" w:after="100" w:afterAutospacing="1" w:line="240" w:lineRule="auto"/>
        <w:rPr>
          <w:ins w:id="417" w:author="Brie McMahon" w:date="2025-08-22T16:01:00Z" w16du:dateUtc="2025-08-22T15:01:00Z"/>
          <w:rFonts w:ascii="Times New Roman" w:eastAsia="Times New Roman" w:hAnsi="Times New Roman" w:cs="Times New Roman"/>
          <w:kern w:val="0"/>
          <w:lang w:eastAsia="en-GB"/>
          <w14:ligatures w14:val="none"/>
          <w:rPrChange w:id="418" w:author="Brie McMahon" w:date="2025-08-22T16:02:00Z" w16du:dateUtc="2025-08-22T15:02:00Z">
            <w:rPr>
              <w:ins w:id="419" w:author="Brie McMahon" w:date="2025-08-22T16:01:00Z" w16du:dateUtc="2025-08-22T15:01:00Z"/>
              <w:rFonts w:ascii="Times New Roman" w:eastAsia="Times New Roman" w:hAnsi="Times New Roman" w:cs="Times New Roman"/>
              <w:b/>
              <w:bCs/>
              <w:kern w:val="0"/>
              <w:lang w:eastAsia="en-GB"/>
              <w14:ligatures w14:val="none"/>
            </w:rPr>
          </w:rPrChange>
        </w:rPr>
      </w:pPr>
      <w:ins w:id="420" w:author="Brie McMahon" w:date="2025-08-22T16:14:00Z" w16du:dateUtc="2025-08-22T15:14:00Z">
        <w:r>
          <w:rPr>
            <w:rFonts w:ascii="Times New Roman" w:eastAsia="Times New Roman" w:hAnsi="Times New Roman" w:cs="Times New Roman"/>
            <w:b/>
            <w:bCs/>
            <w:kern w:val="0"/>
            <w:lang w:eastAsia="en-GB"/>
            <w14:ligatures w14:val="none"/>
          </w:rPr>
          <w:t>42</w:t>
        </w:r>
      </w:ins>
      <w:ins w:id="421" w:author="Brie McMahon" w:date="2025-08-22T15:59:00Z" w16du:dateUtc="2025-08-22T14:59:00Z">
        <w:r w:rsidR="00FC01C4" w:rsidRPr="004D2B15">
          <w:rPr>
            <w:rFonts w:ascii="Times New Roman" w:eastAsia="Times New Roman" w:hAnsi="Times New Roman" w:cs="Times New Roman"/>
            <w:b/>
            <w:bCs/>
            <w:kern w:val="0"/>
            <w:lang w:eastAsia="en-GB"/>
            <w14:ligatures w14:val="none"/>
          </w:rPr>
          <w:t xml:space="preserve">. </w:t>
        </w:r>
      </w:ins>
      <w:ins w:id="422" w:author="Brie McMahon" w:date="2025-08-22T16:01:00Z" w16du:dateUtc="2025-08-22T15:01:00Z">
        <w:r w:rsidR="00FC01C4">
          <w:rPr>
            <w:rFonts w:ascii="Times New Roman" w:eastAsia="Times New Roman" w:hAnsi="Times New Roman" w:cs="Times New Roman"/>
            <w:b/>
            <w:bCs/>
            <w:kern w:val="0"/>
            <w:lang w:eastAsia="en-GB"/>
            <w14:ligatures w14:val="none"/>
          </w:rPr>
          <w:t>What are the biggest pain points when forecasting?</w:t>
        </w:r>
      </w:ins>
      <w:ins w:id="423" w:author="Brie McMahon" w:date="2025-08-22T16:02:00Z" w16du:dateUtc="2025-08-22T15:02:00Z">
        <w:r w:rsidRPr="001200E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(only asked to those who responded yes to question 1)</w:t>
        </w:r>
      </w:ins>
    </w:p>
    <w:p w14:paraId="177A31AF" w14:textId="28196DC9" w:rsidR="001200E2" w:rsidRPr="001200E2" w:rsidRDefault="001200E2" w:rsidP="00FC01C4">
      <w:pPr>
        <w:spacing w:before="100" w:beforeAutospacing="1" w:after="100" w:afterAutospacing="1" w:line="240" w:lineRule="auto"/>
        <w:rPr>
          <w:ins w:id="424" w:author="Brie McMahon" w:date="2025-08-22T16:01:00Z" w16du:dateUtc="2025-08-22T15:01:00Z"/>
          <w:rFonts w:ascii="Times New Roman" w:eastAsia="Times New Roman" w:hAnsi="Times New Roman" w:cs="Times New Roman"/>
          <w:i/>
          <w:iCs/>
          <w:kern w:val="0"/>
          <w:lang w:eastAsia="en-GB"/>
          <w14:ligatures w14:val="none"/>
          <w:rPrChange w:id="425" w:author="Brie McMahon" w:date="2025-08-22T16:02:00Z" w16du:dateUtc="2025-08-22T15:02:00Z">
            <w:rPr>
              <w:ins w:id="426" w:author="Brie McMahon" w:date="2025-08-22T16:01:00Z" w16du:dateUtc="2025-08-22T15:01:00Z"/>
              <w:rFonts w:ascii="Times New Roman" w:eastAsia="Times New Roman" w:hAnsi="Times New Roman" w:cs="Times New Roman"/>
              <w:b/>
              <w:bCs/>
              <w:kern w:val="0"/>
              <w:lang w:eastAsia="en-GB"/>
              <w14:ligatures w14:val="none"/>
            </w:rPr>
          </w:rPrChange>
        </w:rPr>
      </w:pPr>
      <w:ins w:id="427" w:author="Brie McMahon" w:date="2025-08-22T16:01:00Z" w16du:dateUtc="2025-08-22T15:01:00Z">
        <w:r w:rsidRPr="001200E2">
          <w:rPr>
            <w:rFonts w:ascii="Times New Roman" w:eastAsia="Times New Roman" w:hAnsi="Times New Roman" w:cs="Times New Roman"/>
            <w:i/>
            <w:iCs/>
            <w:kern w:val="0"/>
            <w:lang w:eastAsia="en-GB"/>
            <w14:ligatures w14:val="none"/>
            <w:rPrChange w:id="428" w:author="Brie McMahon" w:date="2025-08-22T16:02:00Z" w16du:dateUtc="2025-08-22T15:02:00Z">
              <w:rPr>
                <w:rFonts w:ascii="Times New Roman" w:eastAsia="Times New Roman" w:hAnsi="Times New Roman" w:cs="Times New Roman"/>
                <w:b/>
                <w:bCs/>
                <w:kern w:val="0"/>
                <w:lang w:eastAsia="en-GB"/>
                <w14:ligatures w14:val="none"/>
              </w:rPr>
            </w:rPrChange>
          </w:rPr>
          <w:t>(free text)</w:t>
        </w:r>
      </w:ins>
    </w:p>
    <w:p w14:paraId="408D3F49" w14:textId="74DBBA83" w:rsidR="00FC01C4" w:rsidRDefault="001200E2" w:rsidP="00FC01C4">
      <w:pPr>
        <w:spacing w:before="100" w:beforeAutospacing="1" w:after="100" w:afterAutospacing="1" w:line="240" w:lineRule="auto"/>
        <w:rPr>
          <w:ins w:id="429" w:author="Brie McMahon" w:date="2025-08-22T15:59:00Z" w16du:dateUtc="2025-08-22T14:59:00Z"/>
          <w:rFonts w:ascii="Times New Roman" w:eastAsia="Times New Roman" w:hAnsi="Times New Roman" w:cs="Times New Roman"/>
          <w:b/>
          <w:bCs/>
          <w:kern w:val="0"/>
          <w:lang w:eastAsia="en-GB"/>
          <w14:ligatures w14:val="none"/>
        </w:rPr>
      </w:pPr>
      <w:ins w:id="430" w:author="Brie McMahon" w:date="2025-08-22T16:14:00Z" w16du:dateUtc="2025-08-22T15:14:00Z">
        <w:r>
          <w:rPr>
            <w:rFonts w:ascii="Times New Roman" w:eastAsia="Times New Roman" w:hAnsi="Times New Roman" w:cs="Times New Roman"/>
            <w:b/>
            <w:bCs/>
            <w:kern w:val="0"/>
            <w:lang w:eastAsia="en-GB"/>
            <w14:ligatures w14:val="none"/>
          </w:rPr>
          <w:t>43</w:t>
        </w:r>
      </w:ins>
      <w:ins w:id="431" w:author="Brie McMahon" w:date="2025-08-22T16:01:00Z" w16du:dateUtc="2025-08-22T15:01:00Z">
        <w:r>
          <w:rPr>
            <w:rFonts w:ascii="Times New Roman" w:eastAsia="Times New Roman" w:hAnsi="Times New Roman" w:cs="Times New Roman"/>
            <w:b/>
            <w:bCs/>
            <w:kern w:val="0"/>
            <w:lang w:eastAsia="en-GB"/>
            <w14:ligatures w14:val="none"/>
          </w:rPr>
          <w:t xml:space="preserve">. </w:t>
        </w:r>
      </w:ins>
      <w:ins w:id="432" w:author="Brie McMahon" w:date="2025-08-22T15:59:00Z" w16du:dateUtc="2025-08-22T14:59:00Z">
        <w:r w:rsidR="00FC01C4" w:rsidRPr="004D2B15">
          <w:rPr>
            <w:rFonts w:ascii="Times New Roman" w:eastAsia="Times New Roman" w:hAnsi="Times New Roman" w:cs="Times New Roman"/>
            <w:b/>
            <w:bCs/>
            <w:kern w:val="0"/>
            <w:lang w:eastAsia="en-GB"/>
            <w14:ligatures w14:val="none"/>
          </w:rPr>
          <w:t>What improvements would</w:t>
        </w:r>
        <w:r w:rsidR="00FC01C4">
          <w:rPr>
            <w:rFonts w:ascii="Times New Roman" w:eastAsia="Times New Roman" w:hAnsi="Times New Roman" w:cs="Times New Roman"/>
            <w:b/>
            <w:bCs/>
            <w:kern w:val="0"/>
            <w:lang w:eastAsia="en-GB"/>
            <w14:ligatures w14:val="none"/>
          </w:rPr>
          <w:t xml:space="preserve"> make the </w:t>
        </w:r>
      </w:ins>
      <w:ins w:id="433" w:author="Brie McMahon" w:date="2025-08-22T16:02:00Z" w16du:dateUtc="2025-08-22T15:02:00Z">
        <w:r>
          <w:rPr>
            <w:rFonts w:ascii="Times New Roman" w:eastAsia="Times New Roman" w:hAnsi="Times New Roman" w:cs="Times New Roman"/>
            <w:b/>
            <w:bCs/>
            <w:kern w:val="0"/>
            <w:lang w:eastAsia="en-GB"/>
            <w14:ligatures w14:val="none"/>
          </w:rPr>
          <w:t>client invoicing and forecasting</w:t>
        </w:r>
      </w:ins>
      <w:ins w:id="434" w:author="Brie McMahon" w:date="2025-08-22T15:59:00Z" w16du:dateUtc="2025-08-22T14:59:00Z">
        <w:r w:rsidR="00FC01C4">
          <w:rPr>
            <w:rFonts w:ascii="Times New Roman" w:eastAsia="Times New Roman" w:hAnsi="Times New Roman" w:cs="Times New Roman"/>
            <w:b/>
            <w:bCs/>
            <w:kern w:val="0"/>
            <w:lang w:eastAsia="en-GB"/>
            <w14:ligatures w14:val="none"/>
          </w:rPr>
          <w:t xml:space="preserve"> process more efficient</w:t>
        </w:r>
        <w:r w:rsidR="00FC01C4" w:rsidRPr="004D2B15">
          <w:rPr>
            <w:rFonts w:ascii="Times New Roman" w:eastAsia="Times New Roman" w:hAnsi="Times New Roman" w:cs="Times New Roman"/>
            <w:b/>
            <w:bCs/>
            <w:kern w:val="0"/>
            <w:lang w:eastAsia="en-GB"/>
            <w14:ligatures w14:val="none"/>
          </w:rPr>
          <w:t>?</w:t>
        </w:r>
      </w:ins>
    </w:p>
    <w:p w14:paraId="05C1AB1D" w14:textId="77777777" w:rsidR="00FC01C4" w:rsidRDefault="00FC01C4" w:rsidP="00FC01C4">
      <w:pPr>
        <w:spacing w:before="100" w:beforeAutospacing="1" w:after="100" w:afterAutospacing="1" w:line="240" w:lineRule="auto"/>
        <w:rPr>
          <w:ins w:id="435" w:author="Brie McMahon" w:date="2025-08-22T15:59:00Z" w16du:dateUtc="2025-08-22T14:59:00Z"/>
          <w:rFonts w:ascii="Times New Roman" w:eastAsia="Times New Roman" w:hAnsi="Times New Roman" w:cs="Times New Roman"/>
          <w:i/>
          <w:iCs/>
          <w:kern w:val="0"/>
          <w:lang w:eastAsia="en-GB"/>
          <w14:ligatures w14:val="none"/>
        </w:rPr>
      </w:pPr>
      <w:ins w:id="436" w:author="Brie McMahon" w:date="2025-08-22T15:59:00Z" w16du:dateUtc="2025-08-22T14:59:00Z">
        <w:r w:rsidRPr="00D07D3E">
          <w:rPr>
            <w:rFonts w:ascii="Times New Roman" w:eastAsia="Times New Roman" w:hAnsi="Times New Roman" w:cs="Times New Roman"/>
            <w:i/>
            <w:iCs/>
            <w:kern w:val="0"/>
            <w:lang w:eastAsia="en-GB"/>
            <w14:ligatures w14:val="none"/>
          </w:rPr>
          <w:t>(Free text)</w:t>
        </w:r>
      </w:ins>
    </w:p>
    <w:p w14:paraId="12481864" w14:textId="00E01645" w:rsidR="00FC01C4" w:rsidRDefault="001200E2" w:rsidP="00FC01C4">
      <w:pPr>
        <w:spacing w:before="100" w:beforeAutospacing="1" w:after="100" w:afterAutospacing="1" w:line="240" w:lineRule="auto"/>
        <w:rPr>
          <w:ins w:id="437" w:author="Brie McMahon" w:date="2025-08-22T15:59:00Z" w16du:dateUtc="2025-08-22T14:59:00Z"/>
          <w:rFonts w:ascii="Times New Roman" w:eastAsia="Times New Roman" w:hAnsi="Times New Roman" w:cs="Times New Roman"/>
          <w:kern w:val="0"/>
          <w:lang w:eastAsia="en-GB"/>
          <w14:ligatures w14:val="none"/>
        </w:rPr>
      </w:pPr>
      <w:ins w:id="438" w:author="Brie McMahon" w:date="2025-08-22T16:14:00Z" w16du:dateUtc="2025-08-22T15:14:00Z">
        <w:r>
          <w:rPr>
            <w:rFonts w:ascii="Times New Roman" w:eastAsia="Times New Roman" w:hAnsi="Times New Roman" w:cs="Times New Roman"/>
            <w:kern w:val="0"/>
            <w:lang w:eastAsia="en-GB"/>
            <w14:ligatures w14:val="none"/>
          </w:rPr>
          <w:t>44</w:t>
        </w:r>
      </w:ins>
      <w:ins w:id="439" w:author="Brie McMahon" w:date="2025-08-22T15:59:00Z" w16du:dateUtc="2025-08-22T14:59:00Z">
        <w:r w:rsidR="00FC01C4">
          <w:rPr>
            <w:rFonts w:ascii="Times New Roman" w:eastAsia="Times New Roman" w:hAnsi="Times New Roman" w:cs="Times New Roman"/>
            <w:kern w:val="0"/>
            <w:lang w:eastAsia="en-GB"/>
            <w14:ligatures w14:val="none"/>
          </w:rPr>
          <w:t>. Do you have any further suggestions?</w:t>
        </w:r>
      </w:ins>
    </w:p>
    <w:p w14:paraId="72DC7D9B" w14:textId="77777777" w:rsidR="00FC01C4" w:rsidRPr="004D2B15" w:rsidRDefault="00FC01C4" w:rsidP="00FC01C4">
      <w:pPr>
        <w:spacing w:before="100" w:beforeAutospacing="1" w:after="100" w:afterAutospacing="1" w:line="240" w:lineRule="auto"/>
        <w:rPr>
          <w:ins w:id="440" w:author="Brie McMahon" w:date="2025-08-22T15:59:00Z" w16du:dateUtc="2025-08-22T14:59:00Z"/>
          <w:rFonts w:ascii="Times New Roman" w:eastAsia="Times New Roman" w:hAnsi="Times New Roman" w:cs="Times New Roman"/>
          <w:kern w:val="0"/>
          <w:lang w:eastAsia="en-GB"/>
          <w14:ligatures w14:val="none"/>
        </w:rPr>
      </w:pPr>
      <w:ins w:id="441" w:author="Brie McMahon" w:date="2025-08-22T15:59:00Z" w16du:dateUtc="2025-08-22T14:59:00Z">
        <w:r w:rsidRPr="00D07D3E">
          <w:rPr>
            <w:rFonts w:ascii="Times New Roman" w:eastAsia="Times New Roman" w:hAnsi="Times New Roman" w:cs="Times New Roman"/>
            <w:i/>
            <w:iCs/>
            <w:kern w:val="0"/>
            <w:lang w:eastAsia="en-GB"/>
            <w14:ligatures w14:val="none"/>
          </w:rPr>
          <w:t>(Free text)</w:t>
        </w:r>
      </w:ins>
    </w:p>
    <w:p w14:paraId="119D546C" w14:textId="77777777" w:rsidR="00FC01C4" w:rsidRPr="004D2B15" w:rsidRDefault="00FC01C4" w:rsidP="00FC01C4">
      <w:pPr>
        <w:spacing w:before="100" w:beforeAutospacing="1" w:after="100" w:afterAutospacing="1" w:line="240" w:lineRule="auto"/>
        <w:rPr>
          <w:ins w:id="442" w:author="Brie McMahon" w:date="2025-08-22T15:59:00Z" w16du:dateUtc="2025-08-22T14:59:00Z"/>
          <w:rFonts w:ascii="Times New Roman" w:eastAsia="Times New Roman" w:hAnsi="Times New Roman" w:cs="Times New Roman"/>
          <w:kern w:val="0"/>
          <w:lang w:eastAsia="en-GB"/>
          <w14:ligatures w14:val="none"/>
        </w:rPr>
      </w:pPr>
    </w:p>
    <w:p w14:paraId="4CC8E253" w14:textId="3C2130E8" w:rsidR="004D2B15" w:rsidRPr="004D2B15" w:rsidDel="009C04FC" w:rsidRDefault="004D2B15" w:rsidP="004D2B15">
      <w:pPr>
        <w:numPr>
          <w:ilvl w:val="0"/>
          <w:numId w:val="7"/>
        </w:numPr>
        <w:spacing w:before="100" w:beforeAutospacing="1" w:after="100" w:afterAutospacing="1" w:line="240" w:lineRule="auto"/>
        <w:rPr>
          <w:del w:id="443" w:author="Brie McMahon" w:date="2025-08-21T13:53:00Z" w16du:dateUtc="2025-08-21T12:53:00Z"/>
          <w:rFonts w:ascii="Times New Roman" w:eastAsia="Times New Roman" w:hAnsi="Times New Roman" w:cs="Times New Roman"/>
          <w:kern w:val="0"/>
          <w:lang w:eastAsia="en-GB"/>
          <w14:ligatures w14:val="none"/>
        </w:rPr>
      </w:pPr>
      <w:del w:id="444" w:author="Brie McMahon" w:date="2025-08-21T13:53:00Z" w16du:dateUtc="2025-08-21T12:53:00Z">
        <w:r w:rsidRPr="004D2B15" w:rsidDel="009C04FC">
          <w:rPr>
            <w:rFonts w:ascii="Times New Roman" w:eastAsia="Times New Roman" w:hAnsi="Times New Roman" w:cs="Times New Roman"/>
            <w:kern w:val="0"/>
            <w:lang w:eastAsia="en-GB"/>
            <w14:ligatures w14:val="none"/>
          </w:rPr>
          <w:delText>Yes</w:delText>
        </w:r>
      </w:del>
    </w:p>
    <w:p w14:paraId="519F5E5F" w14:textId="1489DED7" w:rsidR="004D2B15" w:rsidRPr="004D2B15" w:rsidDel="009C04FC" w:rsidRDefault="004D2B15" w:rsidP="004D2B15">
      <w:pPr>
        <w:numPr>
          <w:ilvl w:val="0"/>
          <w:numId w:val="7"/>
        </w:numPr>
        <w:spacing w:before="100" w:beforeAutospacing="1" w:after="100" w:afterAutospacing="1" w:line="240" w:lineRule="auto"/>
        <w:rPr>
          <w:del w:id="445" w:author="Brie McMahon" w:date="2025-08-21T13:53:00Z" w16du:dateUtc="2025-08-21T12:53:00Z"/>
          <w:rFonts w:ascii="Times New Roman" w:eastAsia="Times New Roman" w:hAnsi="Times New Roman" w:cs="Times New Roman"/>
          <w:kern w:val="0"/>
          <w:lang w:eastAsia="en-GB"/>
          <w14:ligatures w14:val="none"/>
        </w:rPr>
      </w:pPr>
      <w:del w:id="446" w:author="Brie McMahon" w:date="2025-08-21T13:53:00Z" w16du:dateUtc="2025-08-21T12:53:00Z">
        <w:r w:rsidRPr="004D2B15" w:rsidDel="009C04FC">
          <w:rPr>
            <w:rFonts w:ascii="Times New Roman" w:eastAsia="Times New Roman" w:hAnsi="Times New Roman" w:cs="Times New Roman"/>
            <w:kern w:val="0"/>
            <w:lang w:eastAsia="en-GB"/>
            <w14:ligatures w14:val="none"/>
          </w:rPr>
          <w:delText>No</w:delText>
        </w:r>
      </w:del>
    </w:p>
    <w:p w14:paraId="6D4BBC54" w14:textId="08369C4D" w:rsidR="00856B8E" w:rsidDel="009C04FC" w:rsidRDefault="00856B8E" w:rsidP="004D2B15">
      <w:pPr>
        <w:spacing w:before="100" w:beforeAutospacing="1" w:after="100" w:afterAutospacing="1" w:line="240" w:lineRule="auto"/>
        <w:rPr>
          <w:del w:id="447" w:author="Brie McMahon" w:date="2025-08-21T13:53:00Z" w16du:dateUtc="2025-08-21T12:53:00Z"/>
          <w:rFonts w:ascii="Times New Roman" w:eastAsia="Times New Roman" w:hAnsi="Times New Roman" w:cs="Times New Roman"/>
          <w:b/>
          <w:bCs/>
          <w:kern w:val="0"/>
          <w:lang w:eastAsia="en-GB"/>
          <w14:ligatures w14:val="none"/>
        </w:rPr>
      </w:pPr>
    </w:p>
    <w:p w14:paraId="3AB8E418" w14:textId="3216E04F" w:rsidR="00856B8E" w:rsidDel="009C04FC" w:rsidRDefault="00856B8E" w:rsidP="004D2B15">
      <w:pPr>
        <w:spacing w:before="100" w:beforeAutospacing="1" w:after="100" w:afterAutospacing="1" w:line="240" w:lineRule="auto"/>
        <w:rPr>
          <w:del w:id="448" w:author="Brie McMahon" w:date="2025-08-21T13:53:00Z" w16du:dateUtc="2025-08-21T12:53:00Z"/>
          <w:rFonts w:ascii="Times New Roman" w:eastAsia="Times New Roman" w:hAnsi="Times New Roman" w:cs="Times New Roman"/>
          <w:b/>
          <w:bCs/>
          <w:kern w:val="0"/>
          <w:lang w:eastAsia="en-GB"/>
          <w14:ligatures w14:val="none"/>
        </w:rPr>
      </w:pPr>
    </w:p>
    <w:p w14:paraId="5AAD8F81" w14:textId="442F8791" w:rsidR="004D2B15" w:rsidDel="009C04FC" w:rsidRDefault="004D2B15" w:rsidP="00271B27">
      <w:pPr>
        <w:spacing w:before="100" w:beforeAutospacing="1" w:after="100" w:afterAutospacing="1" w:line="240" w:lineRule="auto"/>
        <w:rPr>
          <w:del w:id="449" w:author="Brie McMahon" w:date="2025-08-21T13:53:00Z" w16du:dateUtc="2025-08-21T12:53:00Z"/>
          <w:rFonts w:ascii="Times New Roman" w:eastAsia="Times New Roman" w:hAnsi="Times New Roman" w:cs="Times New Roman"/>
          <w:kern w:val="0"/>
          <w:lang w:eastAsia="en-GB"/>
          <w14:ligatures w14:val="none"/>
        </w:rPr>
      </w:pPr>
      <w:del w:id="450" w:author="Brie McMahon" w:date="2025-08-21T13:53:00Z" w16du:dateUtc="2025-08-21T12:53:00Z">
        <w:r w:rsidRPr="004D2B15" w:rsidDel="009C04FC">
          <w:rPr>
            <w:rFonts w:ascii="Times New Roman" w:eastAsia="Times New Roman" w:hAnsi="Times New Roman" w:cs="Times New Roman"/>
            <w:b/>
            <w:bCs/>
            <w:kern w:val="0"/>
            <w:lang w:eastAsia="en-GB"/>
            <w14:ligatures w14:val="none"/>
          </w:rPr>
          <w:delText>Optional:</w:delText>
        </w:r>
        <w:r w:rsidRPr="004D2B15" w:rsidDel="009C04FC">
          <w:rPr>
            <w:rFonts w:ascii="Times New Roman" w:eastAsia="Times New Roman" w:hAnsi="Times New Roman" w:cs="Times New Roman"/>
            <w:kern w:val="0"/>
            <w:lang w:eastAsia="en-GB"/>
            <w14:ligatures w14:val="none"/>
          </w:rPr>
          <w:br/>
          <w:delText>Department: ___________</w:delText>
        </w:r>
        <w:r w:rsidRPr="004D2B15" w:rsidDel="009C04FC">
          <w:rPr>
            <w:rFonts w:ascii="Times New Roman" w:eastAsia="Times New Roman" w:hAnsi="Times New Roman" w:cs="Times New Roman"/>
            <w:kern w:val="0"/>
            <w:lang w:eastAsia="en-GB"/>
            <w14:ligatures w14:val="none"/>
          </w:rPr>
          <w:br/>
          <w:delText>Role: ___________</w:delText>
        </w:r>
      </w:del>
    </w:p>
    <w:p w14:paraId="56240714" w14:textId="77777777" w:rsidR="00545F16" w:rsidDel="00A57C91" w:rsidRDefault="00545F16" w:rsidP="00A54045">
      <w:pPr>
        <w:spacing w:before="100" w:beforeAutospacing="1" w:after="100" w:afterAutospacing="1" w:line="240" w:lineRule="auto"/>
        <w:outlineLvl w:val="1"/>
        <w:rPr>
          <w:del w:id="451" w:author="Brie McMahon" w:date="2025-08-22T15:30:00Z" w16du:dateUtc="2025-08-22T14:30:00Z"/>
          <w:rFonts w:ascii="Times New Roman" w:eastAsia="Times New Roman" w:hAnsi="Times New Roman" w:cs="Times New Roman"/>
          <w:b/>
          <w:bCs/>
          <w:kern w:val="0"/>
          <w:sz w:val="36"/>
          <w:szCs w:val="36"/>
          <w:lang w:eastAsia="en-GB"/>
          <w14:ligatures w14:val="none"/>
        </w:rPr>
      </w:pPr>
    </w:p>
    <w:p w14:paraId="690F9508" w14:textId="49D52A7A" w:rsidR="00E75384" w:rsidDel="00A57C91" w:rsidRDefault="00A54045" w:rsidP="6A784506">
      <w:pPr>
        <w:spacing w:before="100" w:beforeAutospacing="1" w:after="100" w:afterAutospacing="1" w:line="240" w:lineRule="auto"/>
        <w:outlineLvl w:val="1"/>
        <w:rPr>
          <w:del w:id="452" w:author="Brie McMahon" w:date="2025-08-22T15:30:00Z" w16du:dateUtc="2025-08-22T14:30:00Z"/>
          <w:rFonts w:ascii="Times New Roman" w:eastAsia="Times New Roman" w:hAnsi="Times New Roman" w:cs="Times New Roman"/>
          <w:b/>
          <w:bCs/>
          <w:kern w:val="0"/>
          <w:sz w:val="36"/>
          <w:szCs w:val="36"/>
          <w:lang w:eastAsia="en-GB"/>
          <w14:ligatures w14:val="none"/>
        </w:rPr>
      </w:pPr>
      <w:del w:id="453" w:author="Brie McMahon" w:date="2025-08-22T15:30:00Z" w16du:dateUtc="2025-08-22T14:30:00Z">
        <w:r w:rsidRPr="00A54045" w:rsidDel="00A57C91">
          <w:rPr>
            <w:rFonts w:ascii="Times New Roman" w:eastAsia="Times New Roman" w:hAnsi="Times New Roman" w:cs="Times New Roman"/>
            <w:b/>
            <w:bCs/>
            <w:kern w:val="0"/>
            <w:sz w:val="36"/>
            <w:szCs w:val="36"/>
            <w:lang w:eastAsia="en-GB"/>
            <w14:ligatures w14:val="none"/>
          </w:rPr>
          <w:delText>Survey 2</w:delText>
        </w:r>
        <w:r w:rsidR="50762630" w:rsidRPr="00A54045" w:rsidDel="00A57C91">
          <w:rPr>
            <w:rFonts w:ascii="Times New Roman" w:eastAsia="Times New Roman" w:hAnsi="Times New Roman" w:cs="Times New Roman"/>
            <w:b/>
            <w:bCs/>
            <w:kern w:val="0"/>
            <w:sz w:val="36"/>
            <w:szCs w:val="36"/>
            <w:lang w:eastAsia="en-GB"/>
            <w14:ligatures w14:val="none"/>
          </w:rPr>
          <w:delText>.1</w:delText>
        </w:r>
        <w:r w:rsidRPr="00A54045" w:rsidDel="00A57C91">
          <w:rPr>
            <w:rFonts w:ascii="Times New Roman" w:eastAsia="Times New Roman" w:hAnsi="Times New Roman" w:cs="Times New Roman"/>
            <w:b/>
            <w:bCs/>
            <w:kern w:val="0"/>
            <w:sz w:val="36"/>
            <w:szCs w:val="36"/>
            <w:lang w:eastAsia="en-GB"/>
            <w14:ligatures w14:val="none"/>
          </w:rPr>
          <w:delText>: Making Expenses Easy &amp; Efficient – For Associate/Subcontractor Management</w:delText>
        </w:r>
      </w:del>
    </w:p>
    <w:p w14:paraId="5166D6D1" w14:textId="406A061D" w:rsidR="00A54045" w:rsidRPr="00A54045" w:rsidDel="00A57C91" w:rsidRDefault="00A54045" w:rsidP="00E75384">
      <w:pPr>
        <w:spacing w:before="100" w:beforeAutospacing="1" w:after="100" w:afterAutospacing="1" w:line="240" w:lineRule="auto"/>
        <w:outlineLvl w:val="1"/>
        <w:rPr>
          <w:del w:id="454" w:author="Brie McMahon" w:date="2025-08-22T15:30:00Z" w16du:dateUtc="2025-08-22T14:30:00Z"/>
          <w:rFonts w:ascii="Times New Roman" w:eastAsia="Times New Roman" w:hAnsi="Times New Roman" w:cs="Times New Roman"/>
          <w:b/>
          <w:bCs/>
          <w:kern w:val="0"/>
          <w:sz w:val="36"/>
          <w:szCs w:val="36"/>
          <w:lang w:eastAsia="en-GB"/>
          <w14:ligatures w14:val="none"/>
        </w:rPr>
      </w:pPr>
      <w:del w:id="455" w:author="Brie McMahon" w:date="2025-08-22T15:30:00Z" w16du:dateUtc="2025-08-22T14:30:00Z">
        <w:r w:rsidRPr="00A54045" w:rsidDel="00A57C91">
          <w:rPr>
            <w:rFonts w:ascii="Times New Roman" w:eastAsia="Times New Roman" w:hAnsi="Times New Roman" w:cs="Times New Roman"/>
            <w:i/>
            <w:iCs/>
            <w:kern w:val="0"/>
            <w:lang w:eastAsia="en-GB"/>
            <w14:ligatures w14:val="none"/>
          </w:rPr>
          <w:delText>We’re evaluating how expense logging and approval works for Associate and Subcontractor Consultants. This survey is for internal staff who support, review, or approve their expenses. Your insights will help us streamline the process, clarify roles, and improve budget visibility.</w:delText>
        </w:r>
      </w:del>
    </w:p>
    <w:p w14:paraId="714BE68A" w14:textId="50B27D36" w:rsidR="00A54045" w:rsidRPr="00A54045" w:rsidDel="00A57C91" w:rsidRDefault="00A54045" w:rsidP="00A54045">
      <w:pPr>
        <w:spacing w:before="100" w:beforeAutospacing="1" w:after="100" w:afterAutospacing="1" w:line="240" w:lineRule="auto"/>
        <w:rPr>
          <w:del w:id="456" w:author="Brie McMahon" w:date="2025-08-22T15:30:00Z" w16du:dateUtc="2025-08-22T14:30:00Z"/>
          <w:rFonts w:ascii="Times New Roman" w:eastAsia="Times New Roman" w:hAnsi="Times New Roman" w:cs="Times New Roman"/>
          <w:kern w:val="0"/>
          <w:lang w:eastAsia="en-GB"/>
          <w14:ligatures w14:val="none"/>
        </w:rPr>
      </w:pPr>
      <w:del w:id="457" w:author="Brie McMahon" w:date="2025-08-22T15:30:00Z" w16du:dateUtc="2025-08-22T14:30:00Z">
        <w:r w:rsidRPr="00A54045" w:rsidDel="00A57C91">
          <w:rPr>
            <w:rFonts w:ascii="Times New Roman" w:eastAsia="Times New Roman" w:hAnsi="Times New Roman" w:cs="Times New Roman"/>
            <w:b/>
            <w:bCs/>
            <w:kern w:val="0"/>
            <w:lang w:eastAsia="en-GB"/>
            <w14:ligatures w14:val="none"/>
          </w:rPr>
          <w:delText>1. Do you support or approve expenses submitted by Associates or Subcontractor Consultants?</w:delText>
        </w:r>
      </w:del>
    </w:p>
    <w:p w14:paraId="07D83B71" w14:textId="73FE1FE3" w:rsidR="00A54045" w:rsidRPr="00A54045" w:rsidDel="00A57C91" w:rsidRDefault="00A54045" w:rsidP="00A54045">
      <w:pPr>
        <w:numPr>
          <w:ilvl w:val="0"/>
          <w:numId w:val="22"/>
        </w:numPr>
        <w:spacing w:before="100" w:beforeAutospacing="1" w:after="100" w:afterAutospacing="1" w:line="240" w:lineRule="auto"/>
        <w:rPr>
          <w:del w:id="458" w:author="Brie McMahon" w:date="2025-08-22T15:30:00Z" w16du:dateUtc="2025-08-22T14:30:00Z"/>
          <w:rFonts w:ascii="Times New Roman" w:eastAsia="Times New Roman" w:hAnsi="Times New Roman" w:cs="Times New Roman"/>
          <w:kern w:val="0"/>
          <w:lang w:eastAsia="en-GB"/>
          <w14:ligatures w14:val="none"/>
        </w:rPr>
      </w:pPr>
      <w:del w:id="459" w:author="Brie McMahon" w:date="2025-08-22T15:30:00Z" w16du:dateUtc="2025-08-22T14:30:00Z">
        <w:r w:rsidRPr="00A54045" w:rsidDel="00A57C91">
          <w:rPr>
            <w:rFonts w:ascii="Times New Roman" w:eastAsia="Times New Roman" w:hAnsi="Times New Roman" w:cs="Times New Roman"/>
            <w:kern w:val="0"/>
            <w:lang w:eastAsia="en-GB"/>
            <w14:ligatures w14:val="none"/>
          </w:rPr>
          <w:delText>Yes</w:delText>
        </w:r>
      </w:del>
    </w:p>
    <w:p w14:paraId="0D6D028B" w14:textId="44FD2B26" w:rsidR="00A54045" w:rsidRPr="00A54045" w:rsidDel="00A57C91" w:rsidRDefault="00A54045" w:rsidP="00A54045">
      <w:pPr>
        <w:numPr>
          <w:ilvl w:val="0"/>
          <w:numId w:val="22"/>
        </w:numPr>
        <w:spacing w:before="100" w:beforeAutospacing="1" w:after="100" w:afterAutospacing="1" w:line="240" w:lineRule="auto"/>
        <w:rPr>
          <w:del w:id="460" w:author="Brie McMahon" w:date="2025-08-22T15:30:00Z" w16du:dateUtc="2025-08-22T14:30:00Z"/>
          <w:rFonts w:ascii="Times New Roman" w:eastAsia="Times New Roman" w:hAnsi="Times New Roman" w:cs="Times New Roman"/>
          <w:kern w:val="0"/>
          <w:lang w:eastAsia="en-GB"/>
          <w14:ligatures w14:val="none"/>
        </w:rPr>
      </w:pPr>
      <w:del w:id="461" w:author="Brie McMahon" w:date="2025-08-22T15:30:00Z" w16du:dateUtc="2025-08-22T14:30:00Z">
        <w:r w:rsidRPr="00A54045" w:rsidDel="00A57C91">
          <w:rPr>
            <w:rFonts w:ascii="Times New Roman" w:eastAsia="Times New Roman" w:hAnsi="Times New Roman" w:cs="Times New Roman"/>
            <w:kern w:val="0"/>
            <w:lang w:eastAsia="en-GB"/>
            <w14:ligatures w14:val="none"/>
          </w:rPr>
          <w:delText>No</w:delText>
        </w:r>
      </w:del>
    </w:p>
    <w:p w14:paraId="2A075395" w14:textId="598B534D" w:rsidR="00A54045" w:rsidRPr="00A54045" w:rsidDel="00A57C91" w:rsidRDefault="00A54045" w:rsidP="00A54045">
      <w:pPr>
        <w:spacing w:before="100" w:beforeAutospacing="1" w:after="100" w:afterAutospacing="1" w:line="240" w:lineRule="auto"/>
        <w:rPr>
          <w:del w:id="462" w:author="Brie McMahon" w:date="2025-08-22T15:30:00Z" w16du:dateUtc="2025-08-22T14:30:00Z"/>
          <w:rFonts w:ascii="Times New Roman" w:eastAsia="Times New Roman" w:hAnsi="Times New Roman" w:cs="Times New Roman"/>
          <w:kern w:val="0"/>
          <w:lang w:eastAsia="en-GB"/>
          <w14:ligatures w14:val="none"/>
        </w:rPr>
      </w:pPr>
      <w:del w:id="463" w:author="Brie McMahon" w:date="2025-08-22T15:30:00Z" w16du:dateUtc="2025-08-22T14:30:00Z">
        <w:r w:rsidRPr="00A54045" w:rsidDel="00A57C91">
          <w:rPr>
            <w:rFonts w:ascii="Times New Roman" w:eastAsia="Times New Roman" w:hAnsi="Times New Roman" w:cs="Times New Roman"/>
            <w:b/>
            <w:bCs/>
            <w:kern w:val="0"/>
            <w:lang w:eastAsia="en-GB"/>
            <w14:ligatures w14:val="none"/>
          </w:rPr>
          <w:delText>2. Do you feel Associates/Subcontractors have the necessary guidance to log expenses correctly in the OS?</w:delText>
        </w:r>
      </w:del>
    </w:p>
    <w:p w14:paraId="761E40BC" w14:textId="2D812FE7" w:rsidR="00A54045" w:rsidRPr="00A54045" w:rsidDel="00A57C91" w:rsidRDefault="00A54045" w:rsidP="00A54045">
      <w:pPr>
        <w:numPr>
          <w:ilvl w:val="0"/>
          <w:numId w:val="23"/>
        </w:numPr>
        <w:spacing w:before="100" w:beforeAutospacing="1" w:after="100" w:afterAutospacing="1" w:line="240" w:lineRule="auto"/>
        <w:rPr>
          <w:del w:id="464" w:author="Brie McMahon" w:date="2025-08-22T15:30:00Z" w16du:dateUtc="2025-08-22T14:30:00Z"/>
          <w:rFonts w:ascii="Times New Roman" w:eastAsia="Times New Roman" w:hAnsi="Times New Roman" w:cs="Times New Roman"/>
          <w:kern w:val="0"/>
          <w:lang w:eastAsia="en-GB"/>
          <w14:ligatures w14:val="none"/>
        </w:rPr>
      </w:pPr>
      <w:del w:id="465" w:author="Brie McMahon" w:date="2025-08-22T15:30:00Z" w16du:dateUtc="2025-08-22T14:30:00Z">
        <w:r w:rsidRPr="00A54045" w:rsidDel="00A57C91">
          <w:rPr>
            <w:rFonts w:ascii="Times New Roman" w:eastAsia="Times New Roman" w:hAnsi="Times New Roman" w:cs="Times New Roman"/>
            <w:kern w:val="0"/>
            <w:lang w:eastAsia="en-GB"/>
            <w14:ligatures w14:val="none"/>
          </w:rPr>
          <w:delText>Yes</w:delText>
        </w:r>
      </w:del>
    </w:p>
    <w:p w14:paraId="01A662B0" w14:textId="30501BE0" w:rsidR="00A54045" w:rsidRPr="00A54045" w:rsidDel="00A57C91" w:rsidRDefault="00A54045" w:rsidP="00A54045">
      <w:pPr>
        <w:numPr>
          <w:ilvl w:val="0"/>
          <w:numId w:val="23"/>
        </w:numPr>
        <w:spacing w:before="100" w:beforeAutospacing="1" w:after="100" w:afterAutospacing="1" w:line="240" w:lineRule="auto"/>
        <w:rPr>
          <w:del w:id="466" w:author="Brie McMahon" w:date="2025-08-22T15:30:00Z" w16du:dateUtc="2025-08-22T14:30:00Z"/>
          <w:rFonts w:ascii="Times New Roman" w:eastAsia="Times New Roman" w:hAnsi="Times New Roman" w:cs="Times New Roman"/>
          <w:kern w:val="0"/>
          <w:lang w:eastAsia="en-GB"/>
          <w14:ligatures w14:val="none"/>
        </w:rPr>
      </w:pPr>
      <w:del w:id="467" w:author="Brie McMahon" w:date="2025-08-22T15:30:00Z" w16du:dateUtc="2025-08-22T14:30:00Z">
        <w:r w:rsidRPr="00A54045" w:rsidDel="00A57C91">
          <w:rPr>
            <w:rFonts w:ascii="Times New Roman" w:eastAsia="Times New Roman" w:hAnsi="Times New Roman" w:cs="Times New Roman"/>
            <w:kern w:val="0"/>
            <w:lang w:eastAsia="en-GB"/>
            <w14:ligatures w14:val="none"/>
          </w:rPr>
          <w:delText>No</w:delText>
        </w:r>
      </w:del>
    </w:p>
    <w:p w14:paraId="6724AD1D" w14:textId="16DBDF54" w:rsidR="00A54045" w:rsidRPr="00A54045" w:rsidDel="00A57C91" w:rsidRDefault="00A54045" w:rsidP="00A54045">
      <w:pPr>
        <w:numPr>
          <w:ilvl w:val="0"/>
          <w:numId w:val="23"/>
        </w:numPr>
        <w:spacing w:before="100" w:beforeAutospacing="1" w:after="100" w:afterAutospacing="1" w:line="240" w:lineRule="auto"/>
        <w:rPr>
          <w:del w:id="468" w:author="Brie McMahon" w:date="2025-08-22T15:30:00Z" w16du:dateUtc="2025-08-22T14:30:00Z"/>
          <w:rFonts w:ascii="Times New Roman" w:eastAsia="Times New Roman" w:hAnsi="Times New Roman" w:cs="Times New Roman"/>
          <w:kern w:val="0"/>
          <w:lang w:eastAsia="en-GB"/>
          <w14:ligatures w14:val="none"/>
        </w:rPr>
      </w:pPr>
      <w:del w:id="469" w:author="Brie McMahon" w:date="2025-08-22T15:30:00Z" w16du:dateUtc="2025-08-22T14:30:00Z">
        <w:r w:rsidRPr="00A54045" w:rsidDel="00A57C91">
          <w:rPr>
            <w:rFonts w:ascii="Times New Roman" w:eastAsia="Times New Roman" w:hAnsi="Times New Roman" w:cs="Times New Roman"/>
            <w:kern w:val="0"/>
            <w:lang w:eastAsia="en-GB"/>
            <w14:ligatures w14:val="none"/>
          </w:rPr>
          <w:delText>Sometimes</w:delText>
        </w:r>
      </w:del>
    </w:p>
    <w:p w14:paraId="05120DB4" w14:textId="5BCDFA53" w:rsidR="00A54045" w:rsidRPr="00A54045" w:rsidDel="00A57C91" w:rsidRDefault="00A54045" w:rsidP="00A54045">
      <w:pPr>
        <w:numPr>
          <w:ilvl w:val="0"/>
          <w:numId w:val="23"/>
        </w:numPr>
        <w:spacing w:before="100" w:beforeAutospacing="1" w:after="100" w:afterAutospacing="1" w:line="240" w:lineRule="auto"/>
        <w:rPr>
          <w:del w:id="470" w:author="Brie McMahon" w:date="2025-08-22T15:30:00Z" w16du:dateUtc="2025-08-22T14:30:00Z"/>
          <w:rFonts w:ascii="Times New Roman" w:eastAsia="Times New Roman" w:hAnsi="Times New Roman" w:cs="Times New Roman"/>
          <w:kern w:val="0"/>
          <w:lang w:eastAsia="en-GB"/>
          <w14:ligatures w14:val="none"/>
        </w:rPr>
      </w:pPr>
      <w:del w:id="471" w:author="Brie McMahon" w:date="2025-08-22T15:30:00Z" w16du:dateUtc="2025-08-22T14:30:00Z">
        <w:r w:rsidRPr="00A54045" w:rsidDel="00A57C91">
          <w:rPr>
            <w:rFonts w:ascii="Times New Roman" w:eastAsia="Times New Roman" w:hAnsi="Times New Roman" w:cs="Times New Roman"/>
            <w:kern w:val="0"/>
            <w:lang w:eastAsia="en-GB"/>
            <w14:ligatures w14:val="none"/>
          </w:rPr>
          <w:delText>Not sure</w:delText>
        </w:r>
      </w:del>
    </w:p>
    <w:p w14:paraId="20A45B01" w14:textId="6066F23D" w:rsidR="00A54045" w:rsidRPr="00A54045" w:rsidDel="00A57C91" w:rsidRDefault="00A54045" w:rsidP="00A54045">
      <w:pPr>
        <w:spacing w:before="100" w:beforeAutospacing="1" w:after="100" w:afterAutospacing="1" w:line="240" w:lineRule="auto"/>
        <w:rPr>
          <w:del w:id="472" w:author="Brie McMahon" w:date="2025-08-22T15:30:00Z" w16du:dateUtc="2025-08-22T14:30:00Z"/>
          <w:rFonts w:ascii="Times New Roman" w:eastAsia="Times New Roman" w:hAnsi="Times New Roman" w:cs="Times New Roman"/>
          <w:kern w:val="0"/>
          <w:lang w:eastAsia="en-GB"/>
          <w14:ligatures w14:val="none"/>
        </w:rPr>
      </w:pPr>
      <w:del w:id="473" w:author="Brie McMahon" w:date="2025-08-22T15:30:00Z" w16du:dateUtc="2025-08-22T14:30:00Z">
        <w:r w:rsidRPr="00A54045" w:rsidDel="00A57C91">
          <w:rPr>
            <w:rFonts w:ascii="Times New Roman" w:eastAsia="Times New Roman" w:hAnsi="Times New Roman" w:cs="Times New Roman"/>
            <w:b/>
            <w:bCs/>
            <w:kern w:val="0"/>
            <w:lang w:eastAsia="en-GB"/>
            <w14:ligatures w14:val="none"/>
          </w:rPr>
          <w:delText>3. What common issues have you noticed when reviewing expenses from Associates/Subcontractors?</w:delText>
        </w:r>
      </w:del>
    </w:p>
    <w:p w14:paraId="5C43FA12" w14:textId="75981588" w:rsidR="00A54045" w:rsidRPr="00A54045" w:rsidDel="00A57C91" w:rsidRDefault="00A54045" w:rsidP="00A54045">
      <w:pPr>
        <w:numPr>
          <w:ilvl w:val="0"/>
          <w:numId w:val="24"/>
        </w:numPr>
        <w:spacing w:before="100" w:beforeAutospacing="1" w:after="100" w:afterAutospacing="1" w:line="240" w:lineRule="auto"/>
        <w:rPr>
          <w:del w:id="474" w:author="Brie McMahon" w:date="2025-08-22T15:30:00Z" w16du:dateUtc="2025-08-22T14:30:00Z"/>
          <w:rFonts w:ascii="Times New Roman" w:eastAsia="Times New Roman" w:hAnsi="Times New Roman" w:cs="Times New Roman"/>
          <w:kern w:val="0"/>
          <w:lang w:eastAsia="en-GB"/>
          <w14:ligatures w14:val="none"/>
        </w:rPr>
      </w:pPr>
      <w:del w:id="475" w:author="Brie McMahon" w:date="2025-08-22T15:30:00Z" w16du:dateUtc="2025-08-22T14:30:00Z">
        <w:r w:rsidRPr="00A54045" w:rsidDel="00A57C91">
          <w:rPr>
            <w:rFonts w:ascii="Times New Roman" w:eastAsia="Times New Roman" w:hAnsi="Times New Roman" w:cs="Times New Roman"/>
            <w:kern w:val="0"/>
            <w:lang w:eastAsia="en-GB"/>
            <w14:ligatures w14:val="none"/>
          </w:rPr>
          <w:delText>Incorrect codes or cost allocations</w:delText>
        </w:r>
      </w:del>
    </w:p>
    <w:p w14:paraId="36DD7409" w14:textId="2EFECA2A" w:rsidR="00A54045" w:rsidRPr="00A54045" w:rsidDel="00A57C91" w:rsidRDefault="00A54045" w:rsidP="00A54045">
      <w:pPr>
        <w:numPr>
          <w:ilvl w:val="0"/>
          <w:numId w:val="24"/>
        </w:numPr>
        <w:spacing w:before="100" w:beforeAutospacing="1" w:after="100" w:afterAutospacing="1" w:line="240" w:lineRule="auto"/>
        <w:rPr>
          <w:del w:id="476" w:author="Brie McMahon" w:date="2025-08-22T15:30:00Z" w16du:dateUtc="2025-08-22T14:30:00Z"/>
          <w:rFonts w:ascii="Times New Roman" w:eastAsia="Times New Roman" w:hAnsi="Times New Roman" w:cs="Times New Roman"/>
          <w:kern w:val="0"/>
          <w:lang w:eastAsia="en-GB"/>
          <w14:ligatures w14:val="none"/>
        </w:rPr>
      </w:pPr>
      <w:del w:id="477" w:author="Brie McMahon" w:date="2025-08-22T15:30:00Z" w16du:dateUtc="2025-08-22T14:30:00Z">
        <w:r w:rsidRPr="00A54045" w:rsidDel="00A57C91">
          <w:rPr>
            <w:rFonts w:ascii="Times New Roman" w:eastAsia="Times New Roman" w:hAnsi="Times New Roman" w:cs="Times New Roman"/>
            <w:kern w:val="0"/>
            <w:lang w:eastAsia="en-GB"/>
            <w14:ligatures w14:val="none"/>
          </w:rPr>
          <w:delText>Missing documentation or unclear descriptions</w:delText>
        </w:r>
      </w:del>
    </w:p>
    <w:p w14:paraId="252DCE70" w14:textId="7EFC83E6" w:rsidR="00A54045" w:rsidRPr="00A54045" w:rsidDel="00A57C91" w:rsidRDefault="00A54045" w:rsidP="00C37706">
      <w:pPr>
        <w:numPr>
          <w:ilvl w:val="0"/>
          <w:numId w:val="24"/>
        </w:numPr>
        <w:spacing w:before="100" w:beforeAutospacing="1" w:after="100" w:afterAutospacing="1" w:line="240" w:lineRule="auto"/>
        <w:rPr>
          <w:del w:id="478" w:author="Brie McMahon" w:date="2025-08-22T15:30:00Z" w16du:dateUtc="2025-08-22T14:30:00Z"/>
          <w:rFonts w:ascii="Times New Roman" w:eastAsia="Times New Roman" w:hAnsi="Times New Roman" w:cs="Times New Roman"/>
          <w:kern w:val="0"/>
          <w:lang w:eastAsia="en-GB"/>
          <w14:ligatures w14:val="none"/>
        </w:rPr>
      </w:pPr>
      <w:del w:id="479" w:author="Brie McMahon" w:date="2025-08-22T15:30:00Z" w16du:dateUtc="2025-08-22T14:30:00Z">
        <w:r w:rsidRPr="00A54045" w:rsidDel="00A57C91">
          <w:rPr>
            <w:rFonts w:ascii="Times New Roman" w:eastAsia="Times New Roman" w:hAnsi="Times New Roman" w:cs="Times New Roman"/>
            <w:kern w:val="0"/>
            <w:lang w:eastAsia="en-GB"/>
            <w14:ligatures w14:val="none"/>
          </w:rPr>
          <w:delText>Delays in submission</w:delText>
        </w:r>
      </w:del>
    </w:p>
    <w:p w14:paraId="69556618" w14:textId="63A78A42" w:rsidR="00A54045" w:rsidRPr="00A54045" w:rsidDel="00A57C91" w:rsidRDefault="00A54045" w:rsidP="00A54045">
      <w:pPr>
        <w:numPr>
          <w:ilvl w:val="0"/>
          <w:numId w:val="24"/>
        </w:numPr>
        <w:spacing w:before="100" w:beforeAutospacing="1" w:after="100" w:afterAutospacing="1" w:line="240" w:lineRule="auto"/>
        <w:rPr>
          <w:del w:id="480" w:author="Brie McMahon" w:date="2025-08-22T15:30:00Z" w16du:dateUtc="2025-08-22T14:30:00Z"/>
          <w:rFonts w:ascii="Times New Roman" w:eastAsia="Times New Roman" w:hAnsi="Times New Roman" w:cs="Times New Roman"/>
          <w:kern w:val="0"/>
          <w:lang w:eastAsia="en-GB"/>
          <w14:ligatures w14:val="none"/>
        </w:rPr>
      </w:pPr>
      <w:del w:id="481" w:author="Brie McMahon" w:date="2025-08-22T15:30:00Z" w16du:dateUtc="2025-08-22T14:30:00Z">
        <w:r w:rsidRPr="00A54045" w:rsidDel="00A57C91">
          <w:rPr>
            <w:rFonts w:ascii="Times New Roman" w:eastAsia="Times New Roman" w:hAnsi="Times New Roman" w:cs="Times New Roman"/>
            <w:kern w:val="0"/>
            <w:lang w:eastAsia="en-GB"/>
            <w14:ligatures w14:val="none"/>
          </w:rPr>
          <w:delText>Other (please specify): ___________</w:delText>
        </w:r>
      </w:del>
    </w:p>
    <w:p w14:paraId="0C3A8488" w14:textId="3ABBA623" w:rsidR="00A54045" w:rsidRPr="00A54045" w:rsidDel="00A57C91" w:rsidRDefault="00A54045" w:rsidP="00A54045">
      <w:pPr>
        <w:numPr>
          <w:ilvl w:val="0"/>
          <w:numId w:val="24"/>
        </w:numPr>
        <w:spacing w:before="100" w:beforeAutospacing="1" w:after="100" w:afterAutospacing="1" w:line="240" w:lineRule="auto"/>
        <w:rPr>
          <w:del w:id="482" w:author="Brie McMahon" w:date="2025-08-22T15:30:00Z" w16du:dateUtc="2025-08-22T14:30:00Z"/>
          <w:rFonts w:ascii="Times New Roman" w:eastAsia="Times New Roman" w:hAnsi="Times New Roman" w:cs="Times New Roman"/>
          <w:kern w:val="0"/>
          <w:lang w:eastAsia="en-GB"/>
          <w14:ligatures w14:val="none"/>
        </w:rPr>
      </w:pPr>
      <w:del w:id="483" w:author="Brie McMahon" w:date="2025-08-22T15:30:00Z" w16du:dateUtc="2025-08-22T14:30:00Z">
        <w:r w:rsidRPr="00A54045" w:rsidDel="00A57C91">
          <w:rPr>
            <w:rFonts w:ascii="Times New Roman" w:eastAsia="Times New Roman" w:hAnsi="Times New Roman" w:cs="Times New Roman"/>
            <w:kern w:val="0"/>
            <w:lang w:eastAsia="en-GB"/>
            <w14:ligatures w14:val="none"/>
          </w:rPr>
          <w:delText>No major issues observed</w:delText>
        </w:r>
      </w:del>
    </w:p>
    <w:p w14:paraId="3BFB18C4" w14:textId="214D8594" w:rsidR="00A54045" w:rsidRPr="00A54045" w:rsidDel="00A57C91" w:rsidRDefault="00A54045" w:rsidP="00A54045">
      <w:pPr>
        <w:spacing w:before="100" w:beforeAutospacing="1" w:after="100" w:afterAutospacing="1" w:line="240" w:lineRule="auto"/>
        <w:rPr>
          <w:del w:id="484" w:author="Brie McMahon" w:date="2025-08-22T15:30:00Z" w16du:dateUtc="2025-08-22T14:30:00Z"/>
          <w:rFonts w:ascii="Times New Roman" w:eastAsia="Times New Roman" w:hAnsi="Times New Roman" w:cs="Times New Roman"/>
          <w:kern w:val="0"/>
          <w:lang w:eastAsia="en-GB"/>
          <w14:ligatures w14:val="none"/>
        </w:rPr>
      </w:pPr>
      <w:del w:id="485" w:author="Brie McMahon" w:date="2025-08-22T15:30:00Z" w16du:dateUtc="2025-08-22T14:30:00Z">
        <w:r w:rsidRPr="00A54045" w:rsidDel="00A57C91">
          <w:rPr>
            <w:rFonts w:ascii="Times New Roman" w:eastAsia="Times New Roman" w:hAnsi="Times New Roman" w:cs="Times New Roman"/>
            <w:b/>
            <w:bCs/>
            <w:kern w:val="0"/>
            <w:lang w:eastAsia="en-GB"/>
            <w14:ligatures w14:val="none"/>
          </w:rPr>
          <w:delText>4. Are you able to see the relevant budget information you need to approve their expenses confidently?</w:delText>
        </w:r>
      </w:del>
    </w:p>
    <w:p w14:paraId="2AF1FC5C" w14:textId="439D3F02" w:rsidR="00A54045" w:rsidRPr="00A54045" w:rsidDel="00A57C91" w:rsidRDefault="00A54045" w:rsidP="00A54045">
      <w:pPr>
        <w:numPr>
          <w:ilvl w:val="0"/>
          <w:numId w:val="25"/>
        </w:numPr>
        <w:spacing w:before="100" w:beforeAutospacing="1" w:after="100" w:afterAutospacing="1" w:line="240" w:lineRule="auto"/>
        <w:rPr>
          <w:del w:id="486" w:author="Brie McMahon" w:date="2025-08-22T15:30:00Z" w16du:dateUtc="2025-08-22T14:30:00Z"/>
          <w:rFonts w:ascii="Times New Roman" w:eastAsia="Times New Roman" w:hAnsi="Times New Roman" w:cs="Times New Roman"/>
          <w:kern w:val="0"/>
          <w:lang w:eastAsia="en-GB"/>
          <w14:ligatures w14:val="none"/>
        </w:rPr>
      </w:pPr>
      <w:del w:id="487" w:author="Brie McMahon" w:date="2025-08-22T15:30:00Z" w16du:dateUtc="2025-08-22T14:30:00Z">
        <w:r w:rsidRPr="00A54045" w:rsidDel="00A57C91">
          <w:rPr>
            <w:rFonts w:ascii="Times New Roman" w:eastAsia="Times New Roman" w:hAnsi="Times New Roman" w:cs="Times New Roman"/>
            <w:kern w:val="0"/>
            <w:lang w:eastAsia="en-GB"/>
            <w14:ligatures w14:val="none"/>
          </w:rPr>
          <w:delText>Yes</w:delText>
        </w:r>
      </w:del>
    </w:p>
    <w:p w14:paraId="206B1124" w14:textId="140D9441" w:rsidR="00A54045" w:rsidRPr="00A54045" w:rsidDel="00A57C91" w:rsidRDefault="00A54045" w:rsidP="00A54045">
      <w:pPr>
        <w:numPr>
          <w:ilvl w:val="0"/>
          <w:numId w:val="25"/>
        </w:numPr>
        <w:spacing w:before="100" w:beforeAutospacing="1" w:after="100" w:afterAutospacing="1" w:line="240" w:lineRule="auto"/>
        <w:rPr>
          <w:del w:id="488" w:author="Brie McMahon" w:date="2025-08-22T15:30:00Z" w16du:dateUtc="2025-08-22T14:30:00Z"/>
          <w:rFonts w:ascii="Times New Roman" w:eastAsia="Times New Roman" w:hAnsi="Times New Roman" w:cs="Times New Roman"/>
          <w:kern w:val="0"/>
          <w:lang w:eastAsia="en-GB"/>
          <w14:ligatures w14:val="none"/>
        </w:rPr>
      </w:pPr>
      <w:del w:id="489" w:author="Brie McMahon" w:date="2025-08-22T15:30:00Z" w16du:dateUtc="2025-08-22T14:30:00Z">
        <w:r w:rsidRPr="00A54045" w:rsidDel="00A57C91">
          <w:rPr>
            <w:rFonts w:ascii="Times New Roman" w:eastAsia="Times New Roman" w:hAnsi="Times New Roman" w:cs="Times New Roman"/>
            <w:kern w:val="0"/>
            <w:lang w:eastAsia="en-GB"/>
            <w14:ligatures w14:val="none"/>
          </w:rPr>
          <w:delText>No</w:delText>
        </w:r>
      </w:del>
    </w:p>
    <w:p w14:paraId="467D6300" w14:textId="76DF480E" w:rsidR="00A54045" w:rsidRPr="00A54045" w:rsidDel="00A57C91" w:rsidRDefault="00A54045" w:rsidP="00A54045">
      <w:pPr>
        <w:numPr>
          <w:ilvl w:val="0"/>
          <w:numId w:val="25"/>
        </w:numPr>
        <w:spacing w:before="100" w:beforeAutospacing="1" w:after="100" w:afterAutospacing="1" w:line="240" w:lineRule="auto"/>
        <w:rPr>
          <w:del w:id="490" w:author="Brie McMahon" w:date="2025-08-22T15:30:00Z" w16du:dateUtc="2025-08-22T14:30:00Z"/>
          <w:rFonts w:ascii="Times New Roman" w:eastAsia="Times New Roman" w:hAnsi="Times New Roman" w:cs="Times New Roman"/>
          <w:kern w:val="0"/>
          <w:lang w:eastAsia="en-GB"/>
          <w14:ligatures w14:val="none"/>
        </w:rPr>
      </w:pPr>
      <w:del w:id="491" w:author="Brie McMahon" w:date="2025-08-22T15:30:00Z" w16du:dateUtc="2025-08-22T14:30:00Z">
        <w:r w:rsidRPr="00A54045" w:rsidDel="00A57C91">
          <w:rPr>
            <w:rFonts w:ascii="Times New Roman" w:eastAsia="Times New Roman" w:hAnsi="Times New Roman" w:cs="Times New Roman"/>
            <w:kern w:val="0"/>
            <w:lang w:eastAsia="en-GB"/>
            <w14:ligatures w14:val="none"/>
          </w:rPr>
          <w:delText>Partially</w:delText>
        </w:r>
      </w:del>
    </w:p>
    <w:p w14:paraId="1F948E66" w14:textId="166A410B" w:rsidR="00A54045" w:rsidRPr="00A54045" w:rsidDel="00A57C91" w:rsidRDefault="00A54045" w:rsidP="00A54045">
      <w:pPr>
        <w:spacing w:before="100" w:beforeAutospacing="1" w:after="100" w:afterAutospacing="1" w:line="240" w:lineRule="auto"/>
        <w:rPr>
          <w:del w:id="492" w:author="Brie McMahon" w:date="2025-08-22T15:30:00Z" w16du:dateUtc="2025-08-22T14:30:00Z"/>
          <w:rFonts w:ascii="Times New Roman" w:eastAsia="Times New Roman" w:hAnsi="Times New Roman" w:cs="Times New Roman"/>
          <w:kern w:val="0"/>
          <w:lang w:eastAsia="en-GB"/>
          <w14:ligatures w14:val="none"/>
        </w:rPr>
      </w:pPr>
      <w:del w:id="493" w:author="Brie McMahon" w:date="2025-08-22T15:30:00Z" w16du:dateUtc="2025-08-22T14:30:00Z">
        <w:r w:rsidRPr="00A54045" w:rsidDel="00A57C91">
          <w:rPr>
            <w:rFonts w:ascii="Times New Roman" w:eastAsia="Times New Roman" w:hAnsi="Times New Roman" w:cs="Times New Roman"/>
            <w:b/>
            <w:bCs/>
            <w:kern w:val="0"/>
            <w:lang w:eastAsia="en-GB"/>
            <w14:ligatures w14:val="none"/>
          </w:rPr>
          <w:delText>5. What improvements would help you manage or approve expenses from Associates/Subcontractors more efficiently?</w:delText>
        </w:r>
        <w:r w:rsidR="00BE14CA" w:rsidDel="00A57C91">
          <w:rPr>
            <w:rFonts w:ascii="Times New Roman" w:eastAsia="Times New Roman" w:hAnsi="Times New Roman" w:cs="Times New Roman"/>
            <w:kern w:val="0"/>
            <w:lang w:eastAsia="en-GB"/>
            <w14:ligatures w14:val="none"/>
          </w:rPr>
          <w:delText xml:space="preserve"> </w:delText>
        </w:r>
        <w:r w:rsidRPr="00A54045" w:rsidDel="00A57C91">
          <w:rPr>
            <w:rFonts w:ascii="Times New Roman" w:eastAsia="Times New Roman" w:hAnsi="Times New Roman" w:cs="Times New Roman"/>
            <w:i/>
            <w:iCs/>
            <w:kern w:val="0"/>
            <w:lang w:eastAsia="en-GB"/>
            <w14:ligatures w14:val="none"/>
          </w:rPr>
          <w:delText>(Free text)</w:delText>
        </w:r>
      </w:del>
    </w:p>
    <w:p w14:paraId="2127A710" w14:textId="4C6A2FAD" w:rsidR="00A54045" w:rsidRPr="00A54045" w:rsidDel="00A57C91" w:rsidRDefault="00831248" w:rsidP="00A54045">
      <w:pPr>
        <w:spacing w:after="0" w:line="240" w:lineRule="auto"/>
        <w:rPr>
          <w:del w:id="494" w:author="Brie McMahon" w:date="2025-08-22T15:30:00Z" w16du:dateUtc="2025-08-22T14:30:00Z"/>
          <w:rFonts w:ascii="Times New Roman" w:eastAsia="Times New Roman" w:hAnsi="Times New Roman" w:cs="Times New Roman"/>
          <w:kern w:val="0"/>
          <w:lang w:eastAsia="en-GB"/>
          <w14:ligatures w14:val="none"/>
        </w:rPr>
      </w:pPr>
      <w:del w:id="495" w:author="Brie McMahon" w:date="2025-08-22T15:30:00Z" w16du:dateUtc="2025-08-22T14:30:00Z">
        <w:r>
          <w:rPr>
            <w:rFonts w:ascii="Times New Roman" w:eastAsia="Times New Roman" w:hAnsi="Times New Roman" w:cs="Times New Roman"/>
            <w:noProof/>
            <w:kern w:val="0"/>
            <w:lang w:eastAsia="en-GB"/>
          </w:rPr>
          <w:pict w14:anchorId="5F82B107">
            <v:rect id="_x0000_i1031" alt="" style="width:451.3pt;height:.05pt;mso-width-percent:0;mso-height-percent:0;mso-width-percent:0;mso-height-percent:0" o:hralign="center" o:hrstd="t" o:hr="t" fillcolor="#a0a0a0" stroked="f"/>
          </w:pict>
        </w:r>
      </w:del>
    </w:p>
    <w:p w14:paraId="0940D9A5" w14:textId="302B95AB" w:rsidR="00A54045" w:rsidRPr="00A54045" w:rsidDel="00A57C91" w:rsidRDefault="00A54045" w:rsidP="00A54045">
      <w:pPr>
        <w:spacing w:before="100" w:beforeAutospacing="1" w:after="100" w:afterAutospacing="1" w:line="240" w:lineRule="auto"/>
        <w:rPr>
          <w:del w:id="496" w:author="Brie McMahon" w:date="2025-08-22T15:30:00Z" w16du:dateUtc="2025-08-22T14:30:00Z"/>
          <w:rFonts w:ascii="Times New Roman" w:eastAsia="Times New Roman" w:hAnsi="Times New Roman" w:cs="Times New Roman"/>
          <w:kern w:val="0"/>
          <w:lang w:eastAsia="en-GB"/>
          <w14:ligatures w14:val="none"/>
        </w:rPr>
      </w:pPr>
      <w:del w:id="497" w:author="Brie McMahon" w:date="2025-08-22T15:30:00Z" w16du:dateUtc="2025-08-22T14:30:00Z">
        <w:r w:rsidRPr="00A54045" w:rsidDel="00A57C91">
          <w:rPr>
            <w:rFonts w:ascii="Times New Roman" w:eastAsia="Times New Roman" w:hAnsi="Times New Roman" w:cs="Times New Roman"/>
            <w:b/>
            <w:bCs/>
            <w:kern w:val="0"/>
            <w:lang w:eastAsia="en-GB"/>
            <w14:ligatures w14:val="none"/>
          </w:rPr>
          <w:delText>6. Would you be open to a short follow-up conversation if needed?</w:delText>
        </w:r>
      </w:del>
    </w:p>
    <w:p w14:paraId="17EA57B3" w14:textId="57DF0699" w:rsidR="00A54045" w:rsidRPr="00A54045" w:rsidDel="00A57C91" w:rsidRDefault="00A54045" w:rsidP="00A54045">
      <w:pPr>
        <w:numPr>
          <w:ilvl w:val="0"/>
          <w:numId w:val="26"/>
        </w:numPr>
        <w:spacing w:before="100" w:beforeAutospacing="1" w:after="100" w:afterAutospacing="1" w:line="240" w:lineRule="auto"/>
        <w:rPr>
          <w:del w:id="498" w:author="Brie McMahon" w:date="2025-08-22T15:30:00Z" w16du:dateUtc="2025-08-22T14:30:00Z"/>
          <w:rFonts w:ascii="Times New Roman" w:eastAsia="Times New Roman" w:hAnsi="Times New Roman" w:cs="Times New Roman"/>
          <w:kern w:val="0"/>
          <w:lang w:eastAsia="en-GB"/>
          <w14:ligatures w14:val="none"/>
        </w:rPr>
      </w:pPr>
      <w:del w:id="499" w:author="Brie McMahon" w:date="2025-08-22T15:30:00Z" w16du:dateUtc="2025-08-22T14:30:00Z">
        <w:r w:rsidRPr="00A54045" w:rsidDel="00A57C91">
          <w:rPr>
            <w:rFonts w:ascii="Times New Roman" w:eastAsia="Times New Roman" w:hAnsi="Times New Roman" w:cs="Times New Roman"/>
            <w:kern w:val="0"/>
            <w:lang w:eastAsia="en-GB"/>
            <w14:ligatures w14:val="none"/>
          </w:rPr>
          <w:delText>Yes</w:delText>
        </w:r>
      </w:del>
    </w:p>
    <w:p w14:paraId="755CF03C" w14:textId="69ADF9AF" w:rsidR="00A8276A" w:rsidDel="00A57C91" w:rsidRDefault="00A54045" w:rsidP="00A8276A">
      <w:pPr>
        <w:numPr>
          <w:ilvl w:val="0"/>
          <w:numId w:val="26"/>
        </w:numPr>
        <w:spacing w:before="100" w:beforeAutospacing="1" w:after="100" w:afterAutospacing="1" w:line="240" w:lineRule="auto"/>
        <w:rPr>
          <w:del w:id="500" w:author="Brie McMahon" w:date="2025-08-22T15:30:00Z" w16du:dateUtc="2025-08-22T14:30:00Z"/>
          <w:rFonts w:ascii="Times New Roman" w:eastAsia="Times New Roman" w:hAnsi="Times New Roman" w:cs="Times New Roman"/>
          <w:kern w:val="0"/>
          <w:lang w:eastAsia="en-GB"/>
          <w14:ligatures w14:val="none"/>
        </w:rPr>
      </w:pPr>
      <w:del w:id="501" w:author="Brie McMahon" w:date="2025-08-22T15:30:00Z" w16du:dateUtc="2025-08-22T14:30:00Z">
        <w:r w:rsidRPr="00A54045" w:rsidDel="00A57C91">
          <w:rPr>
            <w:rFonts w:ascii="Times New Roman" w:eastAsia="Times New Roman" w:hAnsi="Times New Roman" w:cs="Times New Roman"/>
            <w:kern w:val="0"/>
            <w:lang w:eastAsia="en-GB"/>
            <w14:ligatures w14:val="none"/>
          </w:rPr>
          <w:delText>No</w:delText>
        </w:r>
      </w:del>
    </w:p>
    <w:p w14:paraId="1521C61D" w14:textId="1DD02FD5" w:rsidR="00856B8E" w:rsidRPr="004D2B15" w:rsidDel="00A57C91" w:rsidRDefault="002F5D7E" w:rsidP="002F5D7E">
      <w:pPr>
        <w:spacing w:before="100" w:beforeAutospacing="1" w:after="100" w:afterAutospacing="1" w:line="240" w:lineRule="auto"/>
        <w:rPr>
          <w:del w:id="502" w:author="Brie McMahon" w:date="2025-08-22T15:30:00Z" w16du:dateUtc="2025-08-22T14:30:00Z"/>
          <w:rFonts w:ascii="Times New Roman" w:eastAsia="Times New Roman" w:hAnsi="Times New Roman" w:cs="Times New Roman"/>
          <w:kern w:val="0"/>
          <w:lang w:eastAsia="en-GB"/>
          <w14:ligatures w14:val="none"/>
        </w:rPr>
      </w:pPr>
      <w:del w:id="503" w:author="Brie McMahon" w:date="2025-08-22T15:30:00Z" w16du:dateUtc="2025-08-22T14:30:00Z">
        <w:r w:rsidDel="00A57C91">
          <w:rPr>
            <w:rFonts w:ascii="Times New Roman" w:eastAsia="Times New Roman" w:hAnsi="Times New Roman" w:cs="Times New Roman"/>
            <w:b/>
            <w:bCs/>
            <w:kern w:val="0"/>
            <w:lang w:eastAsia="en-GB"/>
            <w14:ligatures w14:val="none"/>
          </w:rPr>
          <w:delText>O</w:delText>
        </w:r>
        <w:r w:rsidR="00A54045" w:rsidRPr="00A54045" w:rsidDel="00A57C91">
          <w:rPr>
            <w:rFonts w:ascii="Times New Roman" w:eastAsia="Times New Roman" w:hAnsi="Times New Roman" w:cs="Times New Roman"/>
            <w:b/>
            <w:bCs/>
            <w:kern w:val="0"/>
            <w:lang w:eastAsia="en-GB"/>
            <w14:ligatures w14:val="none"/>
          </w:rPr>
          <w:delText>ptional:</w:delText>
        </w:r>
        <w:r w:rsidR="00A54045" w:rsidRPr="00A54045" w:rsidDel="00A57C91">
          <w:rPr>
            <w:rFonts w:ascii="Times New Roman" w:eastAsia="Times New Roman" w:hAnsi="Times New Roman" w:cs="Times New Roman"/>
            <w:kern w:val="0"/>
            <w:lang w:eastAsia="en-GB"/>
            <w14:ligatures w14:val="none"/>
          </w:rPr>
          <w:br/>
          <w:delText>Department: ___________</w:delText>
        </w:r>
        <w:r w:rsidR="00A54045" w:rsidRPr="00A54045" w:rsidDel="00A57C91">
          <w:rPr>
            <w:rFonts w:ascii="Times New Roman" w:eastAsia="Times New Roman" w:hAnsi="Times New Roman" w:cs="Times New Roman"/>
            <w:kern w:val="0"/>
            <w:lang w:eastAsia="en-GB"/>
            <w14:ligatures w14:val="none"/>
          </w:rPr>
          <w:br/>
          <w:delText>Role: ___________</w:delText>
        </w:r>
      </w:del>
    </w:p>
    <w:p w14:paraId="518F2195" w14:textId="1D6F5789" w:rsidR="00B43C1F" w:rsidDel="00FC01C4" w:rsidRDefault="00B43C1F" w:rsidP="00B43C1F">
      <w:pPr>
        <w:spacing w:before="100" w:beforeAutospacing="1" w:after="100" w:afterAutospacing="1" w:line="240" w:lineRule="auto"/>
        <w:outlineLvl w:val="1"/>
        <w:rPr>
          <w:del w:id="504" w:author="Brie McMahon" w:date="2025-08-22T15:59:00Z" w16du:dateUtc="2025-08-22T14:59:00Z"/>
          <w:rFonts w:ascii="Times New Roman" w:eastAsia="Times New Roman" w:hAnsi="Times New Roman" w:cs="Times New Roman"/>
          <w:b/>
          <w:bCs/>
          <w:kern w:val="0"/>
          <w:sz w:val="36"/>
          <w:szCs w:val="36"/>
          <w:lang w:eastAsia="en-GB"/>
          <w14:ligatures w14:val="none"/>
        </w:rPr>
      </w:pPr>
    </w:p>
    <w:p w14:paraId="246862AB" w14:textId="43006F26" w:rsidR="00B43C1F" w:rsidRPr="00B43C1F" w:rsidDel="001200E2" w:rsidRDefault="00B43C1F" w:rsidP="00B43C1F">
      <w:pPr>
        <w:spacing w:before="100" w:beforeAutospacing="1" w:after="100" w:afterAutospacing="1" w:line="240" w:lineRule="auto"/>
        <w:outlineLvl w:val="1"/>
        <w:rPr>
          <w:del w:id="505" w:author="Brie McMahon" w:date="2025-08-22T16:02:00Z" w16du:dateUtc="2025-08-22T15:02:00Z"/>
          <w:rFonts w:ascii="Times New Roman" w:eastAsia="Times New Roman" w:hAnsi="Times New Roman" w:cs="Times New Roman"/>
          <w:b/>
          <w:bCs/>
          <w:kern w:val="0"/>
          <w:sz w:val="36"/>
          <w:szCs w:val="36"/>
          <w:lang w:eastAsia="en-GB"/>
          <w14:ligatures w14:val="none"/>
        </w:rPr>
      </w:pPr>
      <w:del w:id="506" w:author="Brie McMahon" w:date="2025-08-22T16:02:00Z" w16du:dateUtc="2025-08-22T15:02:00Z">
        <w:r w:rsidRPr="00B43C1F" w:rsidDel="001200E2">
          <w:rPr>
            <w:rFonts w:ascii="Times New Roman" w:eastAsia="Times New Roman" w:hAnsi="Times New Roman" w:cs="Times New Roman"/>
            <w:b/>
            <w:bCs/>
            <w:kern w:val="0"/>
            <w:sz w:val="36"/>
            <w:szCs w:val="36"/>
            <w:lang w:eastAsia="en-GB"/>
            <w14:ligatures w14:val="none"/>
          </w:rPr>
          <w:delText xml:space="preserve">Survey 3: Help Us Build OS Champions </w:delText>
        </w:r>
        <w:r w:rsidDel="001200E2">
          <w:rPr>
            <w:rFonts w:ascii="Times New Roman" w:eastAsia="Times New Roman" w:hAnsi="Times New Roman" w:cs="Times New Roman"/>
            <w:b/>
            <w:bCs/>
            <w:kern w:val="0"/>
            <w:sz w:val="36"/>
            <w:szCs w:val="36"/>
            <w:lang w:eastAsia="en-GB"/>
            <w14:ligatures w14:val="none"/>
          </w:rPr>
          <w:delText>-</w:delText>
        </w:r>
        <w:r w:rsidRPr="00B43C1F" w:rsidDel="001200E2">
          <w:rPr>
            <w:rFonts w:ascii="Times New Roman" w:eastAsia="Times New Roman" w:hAnsi="Times New Roman" w:cs="Times New Roman"/>
            <w:b/>
            <w:bCs/>
            <w:kern w:val="0"/>
            <w:sz w:val="36"/>
            <w:szCs w:val="36"/>
            <w:lang w:eastAsia="en-GB"/>
            <w14:ligatures w14:val="none"/>
          </w:rPr>
          <w:delText xml:space="preserve"> Super Users </w:delText>
        </w:r>
      </w:del>
    </w:p>
    <w:p w14:paraId="539DF756" w14:textId="61F4198C" w:rsidR="00B43C1F" w:rsidRPr="00B43C1F" w:rsidDel="001200E2" w:rsidRDefault="00B43C1F" w:rsidP="00B43C1F">
      <w:pPr>
        <w:spacing w:before="100" w:beforeAutospacing="1" w:after="100" w:afterAutospacing="1" w:line="240" w:lineRule="auto"/>
        <w:rPr>
          <w:del w:id="507" w:author="Brie McMahon" w:date="2025-08-22T16:02:00Z" w16du:dateUtc="2025-08-22T15:02:00Z"/>
          <w:rFonts w:ascii="Times New Roman" w:eastAsia="Times New Roman" w:hAnsi="Times New Roman" w:cs="Times New Roman"/>
          <w:kern w:val="0"/>
          <w:lang w:eastAsia="en-GB"/>
          <w14:ligatures w14:val="none"/>
        </w:rPr>
      </w:pPr>
      <w:del w:id="508" w:author="Brie McMahon" w:date="2025-08-22T16:02:00Z" w16du:dateUtc="2025-08-22T15:02:00Z">
        <w:r w:rsidRPr="00B43C1F" w:rsidDel="001200E2">
          <w:rPr>
            <w:rFonts w:ascii="Times New Roman" w:eastAsia="Times New Roman" w:hAnsi="Times New Roman" w:cs="Times New Roman"/>
            <w:i/>
            <w:iCs/>
            <w:kern w:val="0"/>
            <w:lang w:eastAsia="en-GB"/>
            <w14:ligatures w14:val="none"/>
          </w:rPr>
          <w:delText xml:space="preserve">We’re building a network of OS Super Users across ASI </w:delText>
        </w:r>
        <w:r w:rsidR="00F45B8E" w:rsidDel="001200E2">
          <w:rPr>
            <w:rFonts w:ascii="Times New Roman" w:eastAsia="Times New Roman" w:hAnsi="Times New Roman" w:cs="Times New Roman"/>
            <w:i/>
            <w:iCs/>
            <w:kern w:val="0"/>
            <w:lang w:eastAsia="en-GB"/>
            <w14:ligatures w14:val="none"/>
          </w:rPr>
          <w:delText>-</w:delText>
        </w:r>
        <w:r w:rsidRPr="00B43C1F" w:rsidDel="001200E2">
          <w:rPr>
            <w:rFonts w:ascii="Times New Roman" w:eastAsia="Times New Roman" w:hAnsi="Times New Roman" w:cs="Times New Roman"/>
            <w:i/>
            <w:iCs/>
            <w:kern w:val="0"/>
            <w:lang w:eastAsia="en-GB"/>
            <w14:ligatures w14:val="none"/>
          </w:rPr>
          <w:delText xml:space="preserve"> trusted internal colleagues who can support common queries, spot inefficiencies, and champion improvements. Your feedback will help us understand where support is most needed </w:delText>
        </w:r>
        <w:r w:rsidR="00F45B8E" w:rsidDel="001200E2">
          <w:rPr>
            <w:rFonts w:ascii="Times New Roman" w:eastAsia="Times New Roman" w:hAnsi="Times New Roman" w:cs="Times New Roman"/>
            <w:i/>
            <w:iCs/>
            <w:kern w:val="0"/>
            <w:lang w:eastAsia="en-GB"/>
            <w14:ligatures w14:val="none"/>
          </w:rPr>
          <w:delText>-</w:delText>
        </w:r>
        <w:r w:rsidRPr="00B43C1F" w:rsidDel="001200E2">
          <w:rPr>
            <w:rFonts w:ascii="Times New Roman" w:eastAsia="Times New Roman" w:hAnsi="Times New Roman" w:cs="Times New Roman"/>
            <w:i/>
            <w:iCs/>
            <w:kern w:val="0"/>
            <w:lang w:eastAsia="en-GB"/>
            <w14:ligatures w14:val="none"/>
          </w:rPr>
          <w:delText xml:space="preserve"> especially for teams working with Associate and Subcontractor Consultants.</w:delText>
        </w:r>
      </w:del>
    </w:p>
    <w:p w14:paraId="6E268770" w14:textId="43BE15EA" w:rsidR="00B43C1F" w:rsidRPr="00B43C1F" w:rsidDel="001200E2" w:rsidRDefault="00B43C1F" w:rsidP="00B43C1F">
      <w:pPr>
        <w:spacing w:before="100" w:beforeAutospacing="1" w:after="100" w:afterAutospacing="1" w:line="240" w:lineRule="auto"/>
        <w:rPr>
          <w:del w:id="509" w:author="Brie McMahon" w:date="2025-08-22T16:02:00Z" w16du:dateUtc="2025-08-22T15:02:00Z"/>
          <w:rFonts w:ascii="Times New Roman" w:eastAsia="Times New Roman" w:hAnsi="Times New Roman" w:cs="Times New Roman"/>
          <w:kern w:val="0"/>
          <w:lang w:eastAsia="en-GB"/>
          <w14:ligatures w14:val="none"/>
        </w:rPr>
      </w:pPr>
      <w:del w:id="510" w:author="Brie McMahon" w:date="2025-08-22T16:02:00Z" w16du:dateUtc="2025-08-22T15:02:00Z">
        <w:r w:rsidRPr="00B43C1F" w:rsidDel="001200E2">
          <w:rPr>
            <w:rFonts w:ascii="Times New Roman" w:eastAsia="Times New Roman" w:hAnsi="Times New Roman" w:cs="Times New Roman"/>
            <w:b/>
            <w:bCs/>
            <w:kern w:val="0"/>
            <w:lang w:eastAsia="en-GB"/>
            <w14:ligatures w14:val="none"/>
          </w:rPr>
          <w:delText>1. Would your team benefit from having a designated Super User to support processes involving Associates/Subcontractors (e.g. time, expenses, onboarding)?</w:delText>
        </w:r>
      </w:del>
    </w:p>
    <w:p w14:paraId="5726D4CA" w14:textId="468172FD" w:rsidR="00B43C1F" w:rsidRPr="00B43C1F" w:rsidDel="001200E2" w:rsidRDefault="00B43C1F" w:rsidP="00B43C1F">
      <w:pPr>
        <w:numPr>
          <w:ilvl w:val="0"/>
          <w:numId w:val="27"/>
        </w:numPr>
        <w:spacing w:before="100" w:beforeAutospacing="1" w:after="100" w:afterAutospacing="1" w:line="240" w:lineRule="auto"/>
        <w:rPr>
          <w:del w:id="511" w:author="Brie McMahon" w:date="2025-08-22T16:02:00Z" w16du:dateUtc="2025-08-22T15:02:00Z"/>
          <w:rFonts w:ascii="Times New Roman" w:eastAsia="Times New Roman" w:hAnsi="Times New Roman" w:cs="Times New Roman"/>
          <w:kern w:val="0"/>
          <w:lang w:eastAsia="en-GB"/>
          <w14:ligatures w14:val="none"/>
        </w:rPr>
      </w:pPr>
      <w:del w:id="512" w:author="Brie McMahon" w:date="2025-08-22T16:02:00Z" w16du:dateUtc="2025-08-22T15:02:00Z">
        <w:r w:rsidRPr="00B43C1F" w:rsidDel="001200E2">
          <w:rPr>
            <w:rFonts w:ascii="Times New Roman" w:eastAsia="Times New Roman" w:hAnsi="Times New Roman" w:cs="Times New Roman"/>
            <w:kern w:val="0"/>
            <w:lang w:eastAsia="en-GB"/>
            <w14:ligatures w14:val="none"/>
          </w:rPr>
          <w:delText>Yes</w:delText>
        </w:r>
      </w:del>
    </w:p>
    <w:p w14:paraId="07BE2207" w14:textId="031C109D" w:rsidR="00B43C1F" w:rsidRPr="00B43C1F" w:rsidDel="001200E2" w:rsidRDefault="00B43C1F" w:rsidP="00B43C1F">
      <w:pPr>
        <w:numPr>
          <w:ilvl w:val="0"/>
          <w:numId w:val="27"/>
        </w:numPr>
        <w:spacing w:before="100" w:beforeAutospacing="1" w:after="100" w:afterAutospacing="1" w:line="240" w:lineRule="auto"/>
        <w:rPr>
          <w:del w:id="513" w:author="Brie McMahon" w:date="2025-08-22T16:02:00Z" w16du:dateUtc="2025-08-22T15:02:00Z"/>
          <w:rFonts w:ascii="Times New Roman" w:eastAsia="Times New Roman" w:hAnsi="Times New Roman" w:cs="Times New Roman"/>
          <w:kern w:val="0"/>
          <w:lang w:eastAsia="en-GB"/>
          <w14:ligatures w14:val="none"/>
        </w:rPr>
      </w:pPr>
      <w:del w:id="514" w:author="Brie McMahon" w:date="2025-08-22T16:02:00Z" w16du:dateUtc="2025-08-22T15:02:00Z">
        <w:r w:rsidRPr="00B43C1F" w:rsidDel="001200E2">
          <w:rPr>
            <w:rFonts w:ascii="Times New Roman" w:eastAsia="Times New Roman" w:hAnsi="Times New Roman" w:cs="Times New Roman"/>
            <w:kern w:val="0"/>
            <w:lang w:eastAsia="en-GB"/>
            <w14:ligatures w14:val="none"/>
          </w:rPr>
          <w:delText>No</w:delText>
        </w:r>
      </w:del>
    </w:p>
    <w:p w14:paraId="242C1573" w14:textId="6E3A323B" w:rsidR="00B43C1F" w:rsidRPr="00B43C1F" w:rsidDel="001200E2" w:rsidRDefault="00B43C1F" w:rsidP="00B43C1F">
      <w:pPr>
        <w:numPr>
          <w:ilvl w:val="0"/>
          <w:numId w:val="27"/>
        </w:numPr>
        <w:spacing w:before="100" w:beforeAutospacing="1" w:after="100" w:afterAutospacing="1" w:line="240" w:lineRule="auto"/>
        <w:rPr>
          <w:del w:id="515" w:author="Brie McMahon" w:date="2025-08-22T16:02:00Z" w16du:dateUtc="2025-08-22T15:02:00Z"/>
          <w:rFonts w:ascii="Times New Roman" w:eastAsia="Times New Roman" w:hAnsi="Times New Roman" w:cs="Times New Roman"/>
          <w:kern w:val="0"/>
          <w:lang w:eastAsia="en-GB"/>
          <w14:ligatures w14:val="none"/>
        </w:rPr>
      </w:pPr>
      <w:del w:id="516" w:author="Brie McMahon" w:date="2025-08-22T16:02:00Z" w16du:dateUtc="2025-08-22T15:02:00Z">
        <w:r w:rsidRPr="00B43C1F" w:rsidDel="001200E2">
          <w:rPr>
            <w:rFonts w:ascii="Times New Roman" w:eastAsia="Times New Roman" w:hAnsi="Times New Roman" w:cs="Times New Roman"/>
            <w:kern w:val="0"/>
            <w:lang w:eastAsia="en-GB"/>
            <w14:ligatures w14:val="none"/>
          </w:rPr>
          <w:delText>Not sure</w:delText>
        </w:r>
      </w:del>
    </w:p>
    <w:p w14:paraId="4A3FAB60" w14:textId="7E971308" w:rsidR="00B43C1F" w:rsidRPr="00B43C1F" w:rsidDel="001200E2" w:rsidRDefault="00B43C1F" w:rsidP="00B43C1F">
      <w:pPr>
        <w:spacing w:before="100" w:beforeAutospacing="1" w:after="100" w:afterAutospacing="1" w:line="240" w:lineRule="auto"/>
        <w:rPr>
          <w:del w:id="517" w:author="Brie McMahon" w:date="2025-08-22T16:02:00Z" w16du:dateUtc="2025-08-22T15:02:00Z"/>
          <w:rFonts w:ascii="Times New Roman" w:eastAsia="Times New Roman" w:hAnsi="Times New Roman" w:cs="Times New Roman"/>
          <w:kern w:val="0"/>
          <w:lang w:eastAsia="en-GB"/>
          <w14:ligatures w14:val="none"/>
        </w:rPr>
      </w:pPr>
      <w:del w:id="518" w:author="Brie McMahon" w:date="2025-08-22T16:02:00Z" w16du:dateUtc="2025-08-22T15:02:00Z">
        <w:r w:rsidRPr="00B43C1F" w:rsidDel="001200E2">
          <w:rPr>
            <w:rFonts w:ascii="Times New Roman" w:eastAsia="Times New Roman" w:hAnsi="Times New Roman" w:cs="Times New Roman"/>
            <w:b/>
            <w:bCs/>
            <w:kern w:val="0"/>
            <w:lang w:eastAsia="en-GB"/>
            <w14:ligatures w14:val="none"/>
          </w:rPr>
          <w:delText>2. In your role, which OS areas do you find most challenging or time-consuming when supporting Associates/Subcontractors?</w:delText>
        </w:r>
      </w:del>
    </w:p>
    <w:p w14:paraId="079E7079" w14:textId="26AF877E" w:rsidR="00B43C1F" w:rsidRPr="00B43C1F" w:rsidDel="001200E2" w:rsidRDefault="00B43C1F" w:rsidP="00B43C1F">
      <w:pPr>
        <w:numPr>
          <w:ilvl w:val="0"/>
          <w:numId w:val="28"/>
        </w:numPr>
        <w:spacing w:before="100" w:beforeAutospacing="1" w:after="100" w:afterAutospacing="1" w:line="240" w:lineRule="auto"/>
        <w:rPr>
          <w:del w:id="519" w:author="Brie McMahon" w:date="2025-08-22T16:02:00Z" w16du:dateUtc="2025-08-22T15:02:00Z"/>
          <w:rFonts w:ascii="Times New Roman" w:eastAsia="Times New Roman" w:hAnsi="Times New Roman" w:cs="Times New Roman"/>
          <w:kern w:val="0"/>
          <w:lang w:eastAsia="en-GB"/>
          <w14:ligatures w14:val="none"/>
        </w:rPr>
      </w:pPr>
      <w:del w:id="520" w:author="Brie McMahon" w:date="2025-08-22T16:02:00Z" w16du:dateUtc="2025-08-22T15:02:00Z">
        <w:r w:rsidRPr="00B43C1F" w:rsidDel="001200E2">
          <w:rPr>
            <w:rFonts w:ascii="Times New Roman" w:eastAsia="Times New Roman" w:hAnsi="Times New Roman" w:cs="Times New Roman"/>
            <w:kern w:val="0"/>
            <w:lang w:eastAsia="en-GB"/>
            <w14:ligatures w14:val="none"/>
          </w:rPr>
          <w:delText>Time recording setup or corrections</w:delText>
        </w:r>
      </w:del>
    </w:p>
    <w:p w14:paraId="644D8954" w14:textId="558864A7" w:rsidR="00B43C1F" w:rsidRPr="00B43C1F" w:rsidDel="001200E2" w:rsidRDefault="00B43C1F" w:rsidP="00B43C1F">
      <w:pPr>
        <w:numPr>
          <w:ilvl w:val="0"/>
          <w:numId w:val="28"/>
        </w:numPr>
        <w:spacing w:before="100" w:beforeAutospacing="1" w:after="100" w:afterAutospacing="1" w:line="240" w:lineRule="auto"/>
        <w:rPr>
          <w:del w:id="521" w:author="Brie McMahon" w:date="2025-08-22T16:02:00Z" w16du:dateUtc="2025-08-22T15:02:00Z"/>
          <w:rFonts w:ascii="Times New Roman" w:eastAsia="Times New Roman" w:hAnsi="Times New Roman" w:cs="Times New Roman"/>
          <w:kern w:val="0"/>
          <w:lang w:eastAsia="en-GB"/>
          <w14:ligatures w14:val="none"/>
        </w:rPr>
      </w:pPr>
      <w:del w:id="522" w:author="Brie McMahon" w:date="2025-08-22T16:02:00Z" w16du:dateUtc="2025-08-22T15:02:00Z">
        <w:r w:rsidRPr="00B43C1F" w:rsidDel="001200E2">
          <w:rPr>
            <w:rFonts w:ascii="Times New Roman" w:eastAsia="Times New Roman" w:hAnsi="Times New Roman" w:cs="Times New Roman"/>
            <w:kern w:val="0"/>
            <w:lang w:eastAsia="en-GB"/>
            <w14:ligatures w14:val="none"/>
          </w:rPr>
          <w:delText>Expense management</w:delText>
        </w:r>
      </w:del>
    </w:p>
    <w:p w14:paraId="0D9A3E46" w14:textId="0F99B38B" w:rsidR="00B43C1F" w:rsidRPr="00B43C1F" w:rsidDel="001200E2" w:rsidRDefault="00B43C1F" w:rsidP="00B43C1F">
      <w:pPr>
        <w:numPr>
          <w:ilvl w:val="0"/>
          <w:numId w:val="28"/>
        </w:numPr>
        <w:spacing w:before="100" w:beforeAutospacing="1" w:after="100" w:afterAutospacing="1" w:line="240" w:lineRule="auto"/>
        <w:rPr>
          <w:del w:id="523" w:author="Brie McMahon" w:date="2025-08-22T16:02:00Z" w16du:dateUtc="2025-08-22T15:02:00Z"/>
          <w:rFonts w:ascii="Times New Roman" w:eastAsia="Times New Roman" w:hAnsi="Times New Roman" w:cs="Times New Roman"/>
          <w:kern w:val="0"/>
          <w:lang w:eastAsia="en-GB"/>
          <w14:ligatures w14:val="none"/>
        </w:rPr>
      </w:pPr>
      <w:del w:id="524" w:author="Brie McMahon" w:date="2025-08-22T16:02:00Z" w16du:dateUtc="2025-08-22T15:02:00Z">
        <w:r w:rsidRPr="00B43C1F" w:rsidDel="001200E2">
          <w:rPr>
            <w:rFonts w:ascii="Times New Roman" w:eastAsia="Times New Roman" w:hAnsi="Times New Roman" w:cs="Times New Roman"/>
            <w:kern w:val="0"/>
            <w:lang w:eastAsia="en-GB"/>
            <w14:ligatures w14:val="none"/>
          </w:rPr>
          <w:delText>Onboarding and access</w:delText>
        </w:r>
      </w:del>
    </w:p>
    <w:p w14:paraId="7153C657" w14:textId="39B9D00A" w:rsidR="00B43C1F" w:rsidRPr="00B43C1F" w:rsidDel="001200E2" w:rsidRDefault="00B43C1F" w:rsidP="00B43C1F">
      <w:pPr>
        <w:numPr>
          <w:ilvl w:val="0"/>
          <w:numId w:val="28"/>
        </w:numPr>
        <w:spacing w:before="100" w:beforeAutospacing="1" w:after="100" w:afterAutospacing="1" w:line="240" w:lineRule="auto"/>
        <w:rPr>
          <w:del w:id="525" w:author="Brie McMahon" w:date="2025-08-22T16:02:00Z" w16du:dateUtc="2025-08-22T15:02:00Z"/>
          <w:rFonts w:ascii="Times New Roman" w:eastAsia="Times New Roman" w:hAnsi="Times New Roman" w:cs="Times New Roman"/>
          <w:kern w:val="0"/>
          <w:lang w:eastAsia="en-GB"/>
          <w14:ligatures w14:val="none"/>
        </w:rPr>
      </w:pPr>
      <w:del w:id="526" w:author="Brie McMahon" w:date="2025-08-22T16:02:00Z" w16du:dateUtc="2025-08-22T15:02:00Z">
        <w:r w:rsidRPr="00B43C1F" w:rsidDel="001200E2">
          <w:rPr>
            <w:rFonts w:ascii="Times New Roman" w:eastAsia="Times New Roman" w:hAnsi="Times New Roman" w:cs="Times New Roman"/>
            <w:kern w:val="0"/>
            <w:lang w:eastAsia="en-GB"/>
            <w14:ligatures w14:val="none"/>
          </w:rPr>
          <w:delText>Tracking approvals</w:delText>
        </w:r>
      </w:del>
    </w:p>
    <w:p w14:paraId="35ECD950" w14:textId="4033AD52" w:rsidR="00B43C1F" w:rsidRPr="00B43C1F" w:rsidDel="001200E2" w:rsidRDefault="00B43C1F" w:rsidP="00B43C1F">
      <w:pPr>
        <w:numPr>
          <w:ilvl w:val="0"/>
          <w:numId w:val="28"/>
        </w:numPr>
        <w:spacing w:before="100" w:beforeAutospacing="1" w:after="100" w:afterAutospacing="1" w:line="240" w:lineRule="auto"/>
        <w:rPr>
          <w:del w:id="527" w:author="Brie McMahon" w:date="2025-08-22T16:02:00Z" w16du:dateUtc="2025-08-22T15:02:00Z"/>
          <w:rFonts w:ascii="Times New Roman" w:eastAsia="Times New Roman" w:hAnsi="Times New Roman" w:cs="Times New Roman"/>
          <w:kern w:val="0"/>
          <w:lang w:eastAsia="en-GB"/>
          <w14:ligatures w14:val="none"/>
        </w:rPr>
      </w:pPr>
      <w:del w:id="528" w:author="Brie McMahon" w:date="2025-08-22T16:02:00Z" w16du:dateUtc="2025-08-22T15:02:00Z">
        <w:r w:rsidRPr="00B43C1F" w:rsidDel="001200E2">
          <w:rPr>
            <w:rFonts w:ascii="Times New Roman" w:eastAsia="Times New Roman" w:hAnsi="Times New Roman" w:cs="Times New Roman"/>
            <w:kern w:val="0"/>
            <w:lang w:eastAsia="en-GB"/>
            <w14:ligatures w14:val="none"/>
          </w:rPr>
          <w:delText>Other (please specify): ___________</w:delText>
        </w:r>
      </w:del>
    </w:p>
    <w:p w14:paraId="5A59A681" w14:textId="68D324FE" w:rsidR="00B43C1F" w:rsidRPr="00B43C1F" w:rsidDel="001200E2" w:rsidRDefault="00B43C1F" w:rsidP="00B43C1F">
      <w:pPr>
        <w:spacing w:before="100" w:beforeAutospacing="1" w:after="100" w:afterAutospacing="1" w:line="240" w:lineRule="auto"/>
        <w:rPr>
          <w:del w:id="529" w:author="Brie McMahon" w:date="2025-08-22T16:02:00Z" w16du:dateUtc="2025-08-22T15:02:00Z"/>
          <w:rFonts w:ascii="Times New Roman" w:eastAsia="Times New Roman" w:hAnsi="Times New Roman" w:cs="Times New Roman"/>
          <w:kern w:val="0"/>
          <w:lang w:eastAsia="en-GB"/>
          <w14:ligatures w14:val="none"/>
        </w:rPr>
      </w:pPr>
      <w:del w:id="530" w:author="Brie McMahon" w:date="2025-08-22T16:02:00Z" w16du:dateUtc="2025-08-22T15:02:00Z">
        <w:r w:rsidRPr="00B43C1F" w:rsidDel="001200E2">
          <w:rPr>
            <w:rFonts w:ascii="Times New Roman" w:eastAsia="Times New Roman" w:hAnsi="Times New Roman" w:cs="Times New Roman"/>
            <w:b/>
            <w:bCs/>
            <w:kern w:val="0"/>
            <w:lang w:eastAsia="en-GB"/>
            <w14:ligatures w14:val="none"/>
          </w:rPr>
          <w:delText>3. Are there frequent questions your team receives from Associates/Subcontractors that you’d like a Super User to be trained to handle?</w:delText>
        </w:r>
        <w:r w:rsidDel="001200E2">
          <w:rPr>
            <w:rFonts w:ascii="Times New Roman" w:eastAsia="Times New Roman" w:hAnsi="Times New Roman" w:cs="Times New Roman"/>
            <w:kern w:val="0"/>
            <w:lang w:eastAsia="en-GB"/>
            <w14:ligatures w14:val="none"/>
          </w:rPr>
          <w:delText xml:space="preserve"> </w:delText>
        </w:r>
        <w:r w:rsidRPr="00B43C1F" w:rsidDel="001200E2">
          <w:rPr>
            <w:rFonts w:ascii="Times New Roman" w:eastAsia="Times New Roman" w:hAnsi="Times New Roman" w:cs="Times New Roman"/>
            <w:i/>
            <w:iCs/>
            <w:kern w:val="0"/>
            <w:lang w:eastAsia="en-GB"/>
            <w14:ligatures w14:val="none"/>
          </w:rPr>
          <w:delText>(Free text)</w:delText>
        </w:r>
      </w:del>
    </w:p>
    <w:p w14:paraId="3C5597E7" w14:textId="3083A589" w:rsidR="00B43C1F" w:rsidRPr="00B43C1F" w:rsidDel="001200E2" w:rsidRDefault="00831248" w:rsidP="00B43C1F">
      <w:pPr>
        <w:spacing w:after="0" w:line="240" w:lineRule="auto"/>
        <w:rPr>
          <w:del w:id="531" w:author="Brie McMahon" w:date="2025-08-22T16:02:00Z" w16du:dateUtc="2025-08-22T15:02:00Z"/>
          <w:rFonts w:ascii="Times New Roman" w:eastAsia="Times New Roman" w:hAnsi="Times New Roman" w:cs="Times New Roman"/>
          <w:kern w:val="0"/>
          <w:lang w:eastAsia="en-GB"/>
          <w14:ligatures w14:val="none"/>
        </w:rPr>
      </w:pPr>
      <w:del w:id="532" w:author="Brie McMahon" w:date="2025-08-22T16:02:00Z" w16du:dateUtc="2025-08-22T15:02:00Z">
        <w:r>
          <w:rPr>
            <w:rFonts w:ascii="Times New Roman" w:eastAsia="Times New Roman" w:hAnsi="Times New Roman" w:cs="Times New Roman"/>
            <w:noProof/>
            <w:kern w:val="0"/>
            <w:lang w:eastAsia="en-GB"/>
          </w:rPr>
          <w:pict w14:anchorId="54B944F2">
            <v:rect id="_x0000_i1030" alt="" style="width:451.3pt;height:.05pt;mso-width-percent:0;mso-height-percent:0;mso-width-percent:0;mso-height-percent:0" o:hralign="center" o:hrstd="t" o:hr="t" fillcolor="#a0a0a0" stroked="f"/>
          </w:pict>
        </w:r>
      </w:del>
    </w:p>
    <w:p w14:paraId="3AB1481E" w14:textId="4D1AF981" w:rsidR="00B43C1F" w:rsidRPr="00B43C1F" w:rsidDel="001200E2" w:rsidRDefault="00B43C1F" w:rsidP="00B43C1F">
      <w:pPr>
        <w:spacing w:before="100" w:beforeAutospacing="1" w:after="100" w:afterAutospacing="1" w:line="240" w:lineRule="auto"/>
        <w:rPr>
          <w:del w:id="533" w:author="Brie McMahon" w:date="2025-08-22T16:02:00Z" w16du:dateUtc="2025-08-22T15:02:00Z"/>
          <w:rFonts w:ascii="Times New Roman" w:eastAsia="Times New Roman" w:hAnsi="Times New Roman" w:cs="Times New Roman"/>
          <w:kern w:val="0"/>
          <w:lang w:eastAsia="en-GB"/>
          <w14:ligatures w14:val="none"/>
        </w:rPr>
      </w:pPr>
      <w:del w:id="534" w:author="Brie McMahon" w:date="2025-08-22T16:02:00Z" w16du:dateUtc="2025-08-22T15:02:00Z">
        <w:r w:rsidRPr="00B43C1F" w:rsidDel="001200E2">
          <w:rPr>
            <w:rFonts w:ascii="Times New Roman" w:eastAsia="Times New Roman" w:hAnsi="Times New Roman" w:cs="Times New Roman"/>
            <w:b/>
            <w:bCs/>
            <w:kern w:val="0"/>
            <w:lang w:eastAsia="en-GB"/>
            <w14:ligatures w14:val="none"/>
          </w:rPr>
          <w:delText>4. Do you know someone in your team who would make a great Super User? (Optional)</w:delText>
        </w:r>
        <w:r w:rsidRPr="00B43C1F" w:rsidDel="001200E2">
          <w:rPr>
            <w:rFonts w:ascii="Times New Roman" w:eastAsia="Times New Roman" w:hAnsi="Times New Roman" w:cs="Times New Roman"/>
            <w:kern w:val="0"/>
            <w:lang w:eastAsia="en-GB"/>
            <w14:ligatures w14:val="none"/>
          </w:rPr>
          <w:br/>
          <w:delText>Name: ___________</w:delText>
        </w:r>
        <w:r w:rsidRPr="00B43C1F" w:rsidDel="001200E2">
          <w:rPr>
            <w:rFonts w:ascii="Times New Roman" w:eastAsia="Times New Roman" w:hAnsi="Times New Roman" w:cs="Times New Roman"/>
            <w:kern w:val="0"/>
            <w:lang w:eastAsia="en-GB"/>
            <w14:ligatures w14:val="none"/>
          </w:rPr>
          <w:br/>
          <w:delText>Why? ___________________________________________</w:delText>
        </w:r>
      </w:del>
    </w:p>
    <w:p w14:paraId="3E288083" w14:textId="38532C12" w:rsidR="00B43C1F" w:rsidRPr="00B43C1F" w:rsidDel="001200E2" w:rsidRDefault="00B43C1F" w:rsidP="00B43C1F">
      <w:pPr>
        <w:spacing w:before="100" w:beforeAutospacing="1" w:after="100" w:afterAutospacing="1" w:line="240" w:lineRule="auto"/>
        <w:rPr>
          <w:del w:id="535" w:author="Brie McMahon" w:date="2025-08-22T16:02:00Z" w16du:dateUtc="2025-08-22T15:02:00Z"/>
          <w:rFonts w:ascii="Times New Roman" w:eastAsia="Times New Roman" w:hAnsi="Times New Roman" w:cs="Times New Roman"/>
          <w:kern w:val="0"/>
          <w:lang w:eastAsia="en-GB"/>
          <w14:ligatures w14:val="none"/>
        </w:rPr>
      </w:pPr>
      <w:del w:id="536" w:author="Brie McMahon" w:date="2025-08-22T16:02:00Z" w16du:dateUtc="2025-08-22T15:02:00Z">
        <w:r w:rsidRPr="00B43C1F" w:rsidDel="001200E2">
          <w:rPr>
            <w:rFonts w:ascii="Times New Roman" w:eastAsia="Times New Roman" w:hAnsi="Times New Roman" w:cs="Times New Roman"/>
            <w:b/>
            <w:bCs/>
            <w:kern w:val="0"/>
            <w:lang w:eastAsia="en-GB"/>
            <w14:ligatures w14:val="none"/>
          </w:rPr>
          <w:delText>5. What kind of resources or training would you like Super Users to receive?</w:delText>
        </w:r>
        <w:r w:rsidR="004520AE" w:rsidDel="001200E2">
          <w:rPr>
            <w:rFonts w:ascii="Times New Roman" w:eastAsia="Times New Roman" w:hAnsi="Times New Roman" w:cs="Times New Roman"/>
            <w:kern w:val="0"/>
            <w:lang w:eastAsia="en-GB"/>
            <w14:ligatures w14:val="none"/>
          </w:rPr>
          <w:delText xml:space="preserve"> </w:delText>
        </w:r>
        <w:r w:rsidRPr="00B43C1F" w:rsidDel="001200E2">
          <w:rPr>
            <w:rFonts w:ascii="Times New Roman" w:eastAsia="Times New Roman" w:hAnsi="Times New Roman" w:cs="Times New Roman"/>
            <w:i/>
            <w:iCs/>
            <w:kern w:val="0"/>
            <w:lang w:eastAsia="en-GB"/>
            <w14:ligatures w14:val="none"/>
          </w:rPr>
          <w:delText>(Free text)</w:delText>
        </w:r>
      </w:del>
    </w:p>
    <w:p w14:paraId="32D704B9" w14:textId="0BC286A6" w:rsidR="00B43C1F" w:rsidRPr="00B43C1F" w:rsidDel="001200E2" w:rsidRDefault="00831248" w:rsidP="00B43C1F">
      <w:pPr>
        <w:spacing w:after="0" w:line="240" w:lineRule="auto"/>
        <w:rPr>
          <w:del w:id="537" w:author="Brie McMahon" w:date="2025-08-22T16:02:00Z" w16du:dateUtc="2025-08-22T15:02:00Z"/>
          <w:rFonts w:ascii="Times New Roman" w:eastAsia="Times New Roman" w:hAnsi="Times New Roman" w:cs="Times New Roman"/>
          <w:kern w:val="0"/>
          <w:lang w:eastAsia="en-GB"/>
          <w14:ligatures w14:val="none"/>
        </w:rPr>
      </w:pPr>
      <w:del w:id="538" w:author="Brie McMahon" w:date="2025-08-22T16:02:00Z" w16du:dateUtc="2025-08-22T15:02:00Z">
        <w:r>
          <w:rPr>
            <w:rFonts w:ascii="Times New Roman" w:eastAsia="Times New Roman" w:hAnsi="Times New Roman" w:cs="Times New Roman"/>
            <w:noProof/>
            <w:kern w:val="0"/>
            <w:lang w:eastAsia="en-GB"/>
          </w:rPr>
          <w:pict w14:anchorId="13BC64C9">
            <v:rect id="_x0000_i1029" alt="" style="width:451.3pt;height:.05pt;mso-width-percent:0;mso-height-percent:0;mso-width-percent:0;mso-height-percent:0" o:hralign="center" o:hrstd="t" o:hr="t" fillcolor="#a0a0a0" stroked="f"/>
          </w:pict>
        </w:r>
      </w:del>
    </w:p>
    <w:p w14:paraId="7DDCEC98" w14:textId="5E12E9EA" w:rsidR="00B43C1F" w:rsidRPr="00B43C1F" w:rsidDel="001200E2" w:rsidRDefault="00B43C1F" w:rsidP="00B43C1F">
      <w:pPr>
        <w:spacing w:before="100" w:beforeAutospacing="1" w:after="100" w:afterAutospacing="1" w:line="240" w:lineRule="auto"/>
        <w:rPr>
          <w:del w:id="539" w:author="Brie McMahon" w:date="2025-08-22T16:02:00Z" w16du:dateUtc="2025-08-22T15:02:00Z"/>
          <w:rFonts w:ascii="Times New Roman" w:eastAsia="Times New Roman" w:hAnsi="Times New Roman" w:cs="Times New Roman"/>
          <w:kern w:val="0"/>
          <w:lang w:eastAsia="en-GB"/>
          <w14:ligatures w14:val="none"/>
        </w:rPr>
      </w:pPr>
      <w:del w:id="540" w:author="Brie McMahon" w:date="2025-08-22T16:02:00Z" w16du:dateUtc="2025-08-22T15:02:00Z">
        <w:r w:rsidRPr="00B43C1F" w:rsidDel="001200E2">
          <w:rPr>
            <w:rFonts w:ascii="Times New Roman" w:eastAsia="Times New Roman" w:hAnsi="Times New Roman" w:cs="Times New Roman"/>
            <w:b/>
            <w:bCs/>
            <w:kern w:val="0"/>
            <w:lang w:eastAsia="en-GB"/>
            <w14:ligatures w14:val="none"/>
          </w:rPr>
          <w:delText>6. Would you be open to helping test or shape the Super User programme?</w:delText>
        </w:r>
      </w:del>
    </w:p>
    <w:p w14:paraId="1F6D76B0" w14:textId="42F88074" w:rsidR="00B43C1F" w:rsidRPr="00B43C1F" w:rsidDel="001200E2" w:rsidRDefault="00B43C1F" w:rsidP="00B43C1F">
      <w:pPr>
        <w:numPr>
          <w:ilvl w:val="0"/>
          <w:numId w:val="29"/>
        </w:numPr>
        <w:spacing w:before="100" w:beforeAutospacing="1" w:after="100" w:afterAutospacing="1" w:line="240" w:lineRule="auto"/>
        <w:rPr>
          <w:del w:id="541" w:author="Brie McMahon" w:date="2025-08-22T16:02:00Z" w16du:dateUtc="2025-08-22T15:02:00Z"/>
          <w:rFonts w:ascii="Times New Roman" w:eastAsia="Times New Roman" w:hAnsi="Times New Roman" w:cs="Times New Roman"/>
          <w:kern w:val="0"/>
          <w:lang w:eastAsia="en-GB"/>
          <w14:ligatures w14:val="none"/>
        </w:rPr>
      </w:pPr>
      <w:del w:id="542" w:author="Brie McMahon" w:date="2025-08-22T16:02:00Z" w16du:dateUtc="2025-08-22T15:02:00Z">
        <w:r w:rsidRPr="00B43C1F" w:rsidDel="001200E2">
          <w:rPr>
            <w:rFonts w:ascii="Times New Roman" w:eastAsia="Times New Roman" w:hAnsi="Times New Roman" w:cs="Times New Roman"/>
            <w:kern w:val="0"/>
            <w:lang w:eastAsia="en-GB"/>
            <w14:ligatures w14:val="none"/>
          </w:rPr>
          <w:delText>Yes</w:delText>
        </w:r>
      </w:del>
    </w:p>
    <w:p w14:paraId="456EEDF7" w14:textId="7A7E8107" w:rsidR="00B43C1F" w:rsidRPr="00B43C1F" w:rsidDel="001200E2" w:rsidRDefault="00B43C1F" w:rsidP="00B43C1F">
      <w:pPr>
        <w:numPr>
          <w:ilvl w:val="0"/>
          <w:numId w:val="29"/>
        </w:numPr>
        <w:spacing w:before="100" w:beforeAutospacing="1" w:after="100" w:afterAutospacing="1" w:line="240" w:lineRule="auto"/>
        <w:rPr>
          <w:del w:id="543" w:author="Brie McMahon" w:date="2025-08-22T16:02:00Z" w16du:dateUtc="2025-08-22T15:02:00Z"/>
          <w:rFonts w:ascii="Times New Roman" w:eastAsia="Times New Roman" w:hAnsi="Times New Roman" w:cs="Times New Roman"/>
          <w:kern w:val="0"/>
          <w:lang w:eastAsia="en-GB"/>
          <w14:ligatures w14:val="none"/>
        </w:rPr>
      </w:pPr>
      <w:del w:id="544" w:author="Brie McMahon" w:date="2025-08-22T16:02:00Z" w16du:dateUtc="2025-08-22T15:02:00Z">
        <w:r w:rsidRPr="00B43C1F" w:rsidDel="001200E2">
          <w:rPr>
            <w:rFonts w:ascii="Times New Roman" w:eastAsia="Times New Roman" w:hAnsi="Times New Roman" w:cs="Times New Roman"/>
            <w:kern w:val="0"/>
            <w:lang w:eastAsia="en-GB"/>
            <w14:ligatures w14:val="none"/>
          </w:rPr>
          <w:delText>No</w:delText>
        </w:r>
      </w:del>
    </w:p>
    <w:p w14:paraId="26BB5679" w14:textId="6228F1B0" w:rsidR="004520AE" w:rsidDel="001200E2" w:rsidRDefault="004520AE" w:rsidP="00B43C1F">
      <w:pPr>
        <w:spacing w:before="100" w:beforeAutospacing="1" w:after="100" w:afterAutospacing="1" w:line="240" w:lineRule="auto"/>
        <w:rPr>
          <w:del w:id="545" w:author="Brie McMahon" w:date="2025-08-22T16:02:00Z" w16du:dateUtc="2025-08-22T15:02:00Z"/>
          <w:rFonts w:ascii="Times New Roman" w:eastAsia="Times New Roman" w:hAnsi="Times New Roman" w:cs="Times New Roman"/>
          <w:b/>
          <w:bCs/>
          <w:kern w:val="0"/>
          <w:lang w:eastAsia="en-GB"/>
          <w14:ligatures w14:val="none"/>
        </w:rPr>
      </w:pPr>
    </w:p>
    <w:p w14:paraId="4BAC0721" w14:textId="1FE3A3B7" w:rsidR="00B43C1F" w:rsidRPr="00B43C1F" w:rsidDel="001200E2" w:rsidRDefault="00B43C1F" w:rsidP="00B43C1F">
      <w:pPr>
        <w:spacing w:before="100" w:beforeAutospacing="1" w:after="100" w:afterAutospacing="1" w:line="240" w:lineRule="auto"/>
        <w:rPr>
          <w:del w:id="546" w:author="Brie McMahon" w:date="2025-08-22T16:02:00Z" w16du:dateUtc="2025-08-22T15:02:00Z"/>
          <w:rFonts w:ascii="Times New Roman" w:eastAsia="Times New Roman" w:hAnsi="Times New Roman" w:cs="Times New Roman"/>
          <w:kern w:val="0"/>
          <w:lang w:eastAsia="en-GB"/>
          <w14:ligatures w14:val="none"/>
        </w:rPr>
      </w:pPr>
      <w:del w:id="547" w:author="Brie McMahon" w:date="2025-08-22T16:02:00Z" w16du:dateUtc="2025-08-22T15:02:00Z">
        <w:r w:rsidRPr="00B43C1F" w:rsidDel="001200E2">
          <w:rPr>
            <w:rFonts w:ascii="Times New Roman" w:eastAsia="Times New Roman" w:hAnsi="Times New Roman" w:cs="Times New Roman"/>
            <w:b/>
            <w:bCs/>
            <w:kern w:val="0"/>
            <w:lang w:eastAsia="en-GB"/>
            <w14:ligatures w14:val="none"/>
          </w:rPr>
          <w:delText>Optional:</w:delText>
        </w:r>
        <w:r w:rsidRPr="00B43C1F" w:rsidDel="001200E2">
          <w:rPr>
            <w:rFonts w:ascii="Times New Roman" w:eastAsia="Times New Roman" w:hAnsi="Times New Roman" w:cs="Times New Roman"/>
            <w:kern w:val="0"/>
            <w:lang w:eastAsia="en-GB"/>
            <w14:ligatures w14:val="none"/>
          </w:rPr>
          <w:br/>
          <w:delText>Department: ___________</w:delText>
        </w:r>
        <w:r w:rsidRPr="00B43C1F" w:rsidDel="001200E2">
          <w:rPr>
            <w:rFonts w:ascii="Times New Roman" w:eastAsia="Times New Roman" w:hAnsi="Times New Roman" w:cs="Times New Roman"/>
            <w:kern w:val="0"/>
            <w:lang w:eastAsia="en-GB"/>
            <w14:ligatures w14:val="none"/>
          </w:rPr>
          <w:br/>
          <w:delText>Role: ___________</w:delText>
        </w:r>
      </w:del>
    </w:p>
    <w:p w14:paraId="4C994C9D" w14:textId="7B0C79F2" w:rsidR="004D2B15" w:rsidDel="001200E2" w:rsidRDefault="004D2B15" w:rsidP="004D2B15">
      <w:pPr>
        <w:spacing w:after="0" w:line="240" w:lineRule="auto"/>
        <w:rPr>
          <w:del w:id="548" w:author="Brie McMahon" w:date="2025-08-22T16:02:00Z" w16du:dateUtc="2025-08-22T15:02:00Z"/>
          <w:rFonts w:ascii="Times New Roman" w:eastAsia="Times New Roman" w:hAnsi="Times New Roman" w:cs="Times New Roman"/>
          <w:kern w:val="0"/>
          <w:lang w:eastAsia="en-GB"/>
          <w14:ligatures w14:val="none"/>
        </w:rPr>
      </w:pPr>
    </w:p>
    <w:p w14:paraId="1422B2F8" w14:textId="28AF2A48" w:rsidR="002B2830" w:rsidDel="001200E2" w:rsidRDefault="002B2830" w:rsidP="004D2B15">
      <w:pPr>
        <w:spacing w:after="0" w:line="240" w:lineRule="auto"/>
        <w:rPr>
          <w:del w:id="549" w:author="Brie McMahon" w:date="2025-08-22T16:02:00Z" w16du:dateUtc="2025-08-22T15:02:00Z"/>
          <w:rFonts w:ascii="Times New Roman" w:eastAsia="Times New Roman" w:hAnsi="Times New Roman" w:cs="Times New Roman"/>
          <w:kern w:val="0"/>
          <w:lang w:eastAsia="en-GB"/>
          <w14:ligatures w14:val="none"/>
        </w:rPr>
      </w:pPr>
    </w:p>
    <w:p w14:paraId="5663356A" w14:textId="62F5DF40" w:rsidR="002B2830" w:rsidDel="001200E2" w:rsidRDefault="002B2830" w:rsidP="004D2B15">
      <w:pPr>
        <w:spacing w:after="0" w:line="240" w:lineRule="auto"/>
        <w:rPr>
          <w:del w:id="550" w:author="Brie McMahon" w:date="2025-08-22T16:02:00Z" w16du:dateUtc="2025-08-22T15:02:00Z"/>
          <w:rFonts w:ascii="Times New Roman" w:eastAsia="Times New Roman" w:hAnsi="Times New Roman" w:cs="Times New Roman"/>
          <w:kern w:val="0"/>
          <w:lang w:eastAsia="en-GB"/>
          <w14:ligatures w14:val="none"/>
        </w:rPr>
      </w:pPr>
    </w:p>
    <w:p w14:paraId="548F3B7A" w14:textId="77777777" w:rsidR="002B2830" w:rsidDel="001200E2" w:rsidRDefault="002B2830" w:rsidP="004D2B15">
      <w:pPr>
        <w:spacing w:after="0" w:line="240" w:lineRule="auto"/>
        <w:rPr>
          <w:del w:id="551" w:author="Brie McMahon" w:date="2025-08-22T16:03:00Z" w16du:dateUtc="2025-08-22T15:03:00Z"/>
          <w:rFonts w:ascii="Times New Roman" w:eastAsia="Times New Roman" w:hAnsi="Times New Roman" w:cs="Times New Roman"/>
          <w:kern w:val="0"/>
          <w:lang w:eastAsia="en-GB"/>
          <w14:ligatures w14:val="none"/>
        </w:rPr>
      </w:pPr>
    </w:p>
    <w:p w14:paraId="301D09B0" w14:textId="4A0D4212" w:rsidR="004D2B15" w:rsidRPr="004D2B15" w:rsidRDefault="004D2B15" w:rsidP="6A784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del w:id="552" w:author="Brie McMahon" w:date="2025-08-22T16:03:00Z" w16du:dateUtc="2025-08-22T15:03:00Z">
        <w:r w:rsidRPr="004D2B15" w:rsidDel="001200E2">
          <w:rPr>
            <w:rFonts w:ascii="Times New Roman" w:eastAsia="Times New Roman" w:hAnsi="Times New Roman" w:cs="Times New Roman"/>
            <w:b/>
            <w:bCs/>
            <w:kern w:val="0"/>
            <w:sz w:val="36"/>
            <w:szCs w:val="36"/>
            <w:lang w:eastAsia="en-GB"/>
            <w14:ligatures w14:val="none"/>
          </w:rPr>
          <w:delText xml:space="preserve">Survey 4: </w:delText>
        </w:r>
      </w:del>
      <w:r w:rsidRPr="004D2B15">
        <w:rPr>
          <w:rFonts w:ascii="Times New Roman" w:eastAsia="Times New Roman" w:hAnsi="Times New Roman" w:cs="Times New Roman"/>
          <w:b/>
          <w:bCs/>
          <w:kern w:val="0"/>
          <w:sz w:val="36"/>
          <w:szCs w:val="36"/>
          <w:lang w:eastAsia="en-GB"/>
          <w14:ligatures w14:val="none"/>
        </w:rPr>
        <w:t xml:space="preserve">Keeping You in the OS Loop </w:t>
      </w:r>
      <w:r w:rsidR="71D46B63" w:rsidRPr="004D2B15">
        <w:rPr>
          <w:rFonts w:ascii="Times New Roman" w:eastAsia="Times New Roman" w:hAnsi="Times New Roman" w:cs="Times New Roman"/>
          <w:b/>
          <w:bCs/>
          <w:kern w:val="0"/>
          <w:sz w:val="36"/>
          <w:szCs w:val="36"/>
          <w:lang w:eastAsia="en-GB"/>
          <w14:ligatures w14:val="none"/>
        </w:rPr>
        <w:t>-</w:t>
      </w:r>
      <w:r w:rsidRPr="004D2B15">
        <w:rPr>
          <w:rFonts w:ascii="Times New Roman" w:eastAsia="Times New Roman" w:hAnsi="Times New Roman" w:cs="Times New Roman"/>
          <w:b/>
          <w:bCs/>
          <w:kern w:val="0"/>
          <w:sz w:val="36"/>
          <w:szCs w:val="36"/>
          <w:lang w:eastAsia="en-GB"/>
          <w14:ligatures w14:val="none"/>
        </w:rPr>
        <w:t xml:space="preserve"> Training &amp; Communication</w:t>
      </w:r>
    </w:p>
    <w:p w14:paraId="650978EE" w14:textId="187D9CB2" w:rsidR="004D2B15" w:rsidRPr="004D2B15" w:rsidDel="001200E2" w:rsidRDefault="004D2B15" w:rsidP="004D2B15">
      <w:pPr>
        <w:spacing w:before="100" w:beforeAutospacing="1" w:after="100" w:afterAutospacing="1" w:line="240" w:lineRule="auto"/>
        <w:rPr>
          <w:del w:id="553" w:author="Brie McMahon" w:date="2025-08-22T16:03:00Z" w16du:dateUtc="2025-08-22T15:03:00Z"/>
          <w:rFonts w:ascii="Times New Roman" w:eastAsia="Times New Roman" w:hAnsi="Times New Roman" w:cs="Times New Roman"/>
          <w:kern w:val="0"/>
          <w:lang w:eastAsia="en-GB"/>
          <w14:ligatures w14:val="none"/>
        </w:rPr>
      </w:pPr>
      <w:del w:id="554" w:author="Brie McMahon" w:date="2025-08-22T16:03:00Z" w16du:dateUtc="2025-08-22T15:03:00Z">
        <w:r w:rsidRPr="004D2B15" w:rsidDel="001200E2">
          <w:rPr>
            <w:rFonts w:ascii="Times New Roman" w:eastAsia="Times New Roman" w:hAnsi="Times New Roman" w:cs="Times New Roman"/>
            <w:kern w:val="0"/>
            <w:lang w:eastAsia="en-GB"/>
            <w14:ligatures w14:val="none"/>
          </w:rPr>
          <w:delText xml:space="preserve"> </w:delText>
        </w:r>
        <w:r w:rsidRPr="004D2B15" w:rsidDel="001200E2">
          <w:rPr>
            <w:rFonts w:ascii="Times New Roman" w:eastAsia="Times New Roman" w:hAnsi="Times New Roman" w:cs="Times New Roman"/>
            <w:i/>
            <w:iCs/>
            <w:kern w:val="0"/>
            <w:lang w:eastAsia="en-GB"/>
            <w14:ligatures w14:val="none"/>
          </w:rPr>
          <w:delText>We’re improving how we communicate OS updates and training across ASI. Please help us shape a system that’s clear, timely, and tailored to your needs.</w:delText>
        </w:r>
      </w:del>
    </w:p>
    <w:p w14:paraId="3771340E" w14:textId="5C31FCE4"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555" w:author="Brie McMahon" w:date="2025-08-22T16:14:00Z" w16du:dateUtc="2025-08-22T15:14:00Z">
        <w:r>
          <w:rPr>
            <w:rFonts w:ascii="Times New Roman" w:eastAsia="Times New Roman" w:hAnsi="Times New Roman" w:cs="Times New Roman"/>
            <w:b/>
            <w:bCs/>
            <w:kern w:val="0"/>
            <w:lang w:eastAsia="en-GB"/>
            <w14:ligatures w14:val="none"/>
          </w:rPr>
          <w:t>45</w:t>
        </w:r>
      </w:ins>
      <w:del w:id="556" w:author="Brie McMahon" w:date="2025-08-22T16:14:00Z" w16du:dateUtc="2025-08-22T15:14:00Z">
        <w:r w:rsidR="004D2B15" w:rsidRPr="004D2B15" w:rsidDel="001200E2">
          <w:rPr>
            <w:rFonts w:ascii="Times New Roman" w:eastAsia="Times New Roman" w:hAnsi="Times New Roman" w:cs="Times New Roman"/>
            <w:b/>
            <w:bCs/>
            <w:kern w:val="0"/>
            <w:lang w:eastAsia="en-GB"/>
            <w14:ligatures w14:val="none"/>
          </w:rPr>
          <w:delText>1</w:delText>
        </w:r>
      </w:del>
      <w:r w:rsidR="004D2B15" w:rsidRPr="004D2B15">
        <w:rPr>
          <w:rFonts w:ascii="Times New Roman" w:eastAsia="Times New Roman" w:hAnsi="Times New Roman" w:cs="Times New Roman"/>
          <w:b/>
          <w:bCs/>
          <w:kern w:val="0"/>
          <w:lang w:eastAsia="en-GB"/>
          <w14:ligatures w14:val="none"/>
        </w:rPr>
        <w:t>. How do you prefer to receive OS updates?</w:t>
      </w:r>
    </w:p>
    <w:p w14:paraId="0CE6BEA7" w14:textId="77777777" w:rsidR="004D2B15" w:rsidRPr="004D2B15" w:rsidRDefault="004D2B15" w:rsidP="004D2B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Email</w:t>
      </w:r>
    </w:p>
    <w:p w14:paraId="0B2CBDAD" w14:textId="77777777" w:rsidR="004D2B15" w:rsidRPr="004D2B15" w:rsidRDefault="004D2B15" w:rsidP="004D2B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4D2B15">
        <w:rPr>
          <w:rFonts w:ascii="Times New Roman" w:eastAsia="Times New Roman" w:hAnsi="Times New Roman" w:cs="Times New Roman"/>
          <w:kern w:val="0"/>
          <w:lang w:eastAsia="en-GB"/>
          <w14:ligatures w14:val="none"/>
        </w:rPr>
        <w:t>Teams</w:t>
      </w:r>
      <w:proofErr w:type="gramEnd"/>
      <w:r w:rsidRPr="004D2B15">
        <w:rPr>
          <w:rFonts w:ascii="Times New Roman" w:eastAsia="Times New Roman" w:hAnsi="Times New Roman" w:cs="Times New Roman"/>
          <w:kern w:val="0"/>
          <w:lang w:eastAsia="en-GB"/>
          <w14:ligatures w14:val="none"/>
        </w:rPr>
        <w:t xml:space="preserve"> messages or Storyline posts</w:t>
      </w:r>
    </w:p>
    <w:p w14:paraId="4E754161" w14:textId="77777777" w:rsidR="004D2B15" w:rsidRPr="004D2B15" w:rsidRDefault="004D2B15" w:rsidP="004D2B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Live demos / drop-ins</w:t>
      </w:r>
    </w:p>
    <w:p w14:paraId="035A1489" w14:textId="77777777" w:rsidR="004D2B15" w:rsidRPr="004D2B15" w:rsidRDefault="004D2B15" w:rsidP="004D2B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Written guides or videos</w:t>
      </w:r>
    </w:p>
    <w:p w14:paraId="31D28DA2" w14:textId="66AC4B88"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557" w:author="Brie McMahon" w:date="2025-08-22T16:14:00Z" w16du:dateUtc="2025-08-22T15:14:00Z">
        <w:r>
          <w:rPr>
            <w:rFonts w:ascii="Times New Roman" w:eastAsia="Times New Roman" w:hAnsi="Times New Roman" w:cs="Times New Roman"/>
            <w:b/>
            <w:bCs/>
            <w:kern w:val="0"/>
            <w:lang w:eastAsia="en-GB"/>
            <w14:ligatures w14:val="none"/>
          </w:rPr>
          <w:t>46</w:t>
        </w:r>
      </w:ins>
      <w:del w:id="558" w:author="Brie McMahon" w:date="2025-08-22T16:14:00Z" w16du:dateUtc="2025-08-22T15:14:00Z">
        <w:r w:rsidR="004D2B15" w:rsidRPr="004D2B15" w:rsidDel="001200E2">
          <w:rPr>
            <w:rFonts w:ascii="Times New Roman" w:eastAsia="Times New Roman" w:hAnsi="Times New Roman" w:cs="Times New Roman"/>
            <w:b/>
            <w:bCs/>
            <w:kern w:val="0"/>
            <w:lang w:eastAsia="en-GB"/>
            <w14:ligatures w14:val="none"/>
          </w:rPr>
          <w:delText>2</w:delText>
        </w:r>
      </w:del>
      <w:r w:rsidR="004D2B15" w:rsidRPr="004D2B15">
        <w:rPr>
          <w:rFonts w:ascii="Times New Roman" w:eastAsia="Times New Roman" w:hAnsi="Times New Roman" w:cs="Times New Roman"/>
          <w:b/>
          <w:bCs/>
          <w:kern w:val="0"/>
          <w:lang w:eastAsia="en-GB"/>
          <w14:ligatures w14:val="none"/>
        </w:rPr>
        <w:t>. Do you currently know where to find OS help when you need it?</w:t>
      </w:r>
    </w:p>
    <w:p w14:paraId="75904CBA" w14:textId="77777777" w:rsidR="004D2B15" w:rsidRPr="004D2B15" w:rsidRDefault="004D2B15" w:rsidP="004D2B15">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Yes</w:t>
      </w:r>
    </w:p>
    <w:p w14:paraId="3BDC6359" w14:textId="77777777" w:rsidR="004D2B15" w:rsidRPr="004D2B15" w:rsidRDefault="004D2B15" w:rsidP="004D2B15">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No</w:t>
      </w:r>
    </w:p>
    <w:p w14:paraId="10DC16D7" w14:textId="77777777" w:rsidR="004D2B15" w:rsidRPr="004D2B15" w:rsidRDefault="004D2B15" w:rsidP="004D2B15">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I rely on colleagues</w:t>
      </w:r>
    </w:p>
    <w:p w14:paraId="6664F0D9" w14:textId="6C398E8A"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559" w:author="Brie McMahon" w:date="2025-08-22T16:14:00Z" w16du:dateUtc="2025-08-22T15:14:00Z">
        <w:r>
          <w:rPr>
            <w:rFonts w:ascii="Times New Roman" w:eastAsia="Times New Roman" w:hAnsi="Times New Roman" w:cs="Times New Roman"/>
            <w:b/>
            <w:bCs/>
            <w:kern w:val="0"/>
            <w:lang w:eastAsia="en-GB"/>
            <w14:ligatures w14:val="none"/>
          </w:rPr>
          <w:t>47</w:t>
        </w:r>
      </w:ins>
      <w:del w:id="560" w:author="Brie McMahon" w:date="2025-08-22T16:14:00Z" w16du:dateUtc="2025-08-22T15:14:00Z">
        <w:r w:rsidR="004D2B15" w:rsidRPr="004D2B15" w:rsidDel="001200E2">
          <w:rPr>
            <w:rFonts w:ascii="Times New Roman" w:eastAsia="Times New Roman" w:hAnsi="Times New Roman" w:cs="Times New Roman"/>
            <w:b/>
            <w:bCs/>
            <w:kern w:val="0"/>
            <w:lang w:eastAsia="en-GB"/>
            <w14:ligatures w14:val="none"/>
          </w:rPr>
          <w:delText>3</w:delText>
        </w:r>
      </w:del>
      <w:r w:rsidR="004D2B15" w:rsidRPr="004D2B15">
        <w:rPr>
          <w:rFonts w:ascii="Times New Roman" w:eastAsia="Times New Roman" w:hAnsi="Times New Roman" w:cs="Times New Roman"/>
          <w:b/>
          <w:bCs/>
          <w:kern w:val="0"/>
          <w:lang w:eastAsia="en-GB"/>
          <w14:ligatures w14:val="none"/>
        </w:rPr>
        <w:t>. What’s your preferred training format for quick learning?</w:t>
      </w:r>
    </w:p>
    <w:p w14:paraId="49789E42" w14:textId="77777777" w:rsidR="004D2B15" w:rsidRPr="004D2B15" w:rsidRDefault="004D2B15" w:rsidP="004D2B15">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2-minute video</w:t>
      </w:r>
    </w:p>
    <w:p w14:paraId="335C1342" w14:textId="77777777" w:rsidR="004D2B15" w:rsidRPr="004D2B15" w:rsidRDefault="004D2B15" w:rsidP="004D2B15">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Quick guide or cheat sheet</w:t>
      </w:r>
    </w:p>
    <w:p w14:paraId="6E5B972D" w14:textId="77777777" w:rsidR="004D2B15" w:rsidRPr="004D2B15" w:rsidRDefault="004D2B15" w:rsidP="004D2B15">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Walkthrough session (live or recorded)</w:t>
      </w:r>
    </w:p>
    <w:p w14:paraId="4AC38F22" w14:textId="77777777" w:rsidR="004D2B15" w:rsidRDefault="004D2B15" w:rsidP="004D2B15">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Ask a Super User</w:t>
      </w:r>
    </w:p>
    <w:p w14:paraId="7DDAE9D5" w14:textId="3D0AB680" w:rsidR="00E96893" w:rsidRPr="004D2B15" w:rsidRDefault="00E96893" w:rsidP="004D2B15">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Ask OS Support</w:t>
      </w:r>
    </w:p>
    <w:p w14:paraId="4B56F9DF" w14:textId="77777777" w:rsidR="004D2B15" w:rsidRPr="004D2B15" w:rsidRDefault="004D2B15" w:rsidP="004D2B15">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I don’t usually need training</w:t>
      </w:r>
    </w:p>
    <w:p w14:paraId="62BCB6C7" w14:textId="35B22D94"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561" w:author="Brie McMahon" w:date="2025-08-22T16:14:00Z" w16du:dateUtc="2025-08-22T15:14:00Z">
        <w:r>
          <w:rPr>
            <w:rFonts w:ascii="Times New Roman" w:eastAsia="Times New Roman" w:hAnsi="Times New Roman" w:cs="Times New Roman"/>
            <w:b/>
            <w:bCs/>
            <w:kern w:val="0"/>
            <w:lang w:eastAsia="en-GB"/>
            <w14:ligatures w14:val="none"/>
          </w:rPr>
          <w:t>48</w:t>
        </w:r>
      </w:ins>
      <w:del w:id="562" w:author="Brie McMahon" w:date="2025-08-22T16:14:00Z" w16du:dateUtc="2025-08-22T15:14:00Z">
        <w:r w:rsidR="004D2B15" w:rsidRPr="004D2B15" w:rsidDel="001200E2">
          <w:rPr>
            <w:rFonts w:ascii="Times New Roman" w:eastAsia="Times New Roman" w:hAnsi="Times New Roman" w:cs="Times New Roman"/>
            <w:b/>
            <w:bCs/>
            <w:kern w:val="0"/>
            <w:lang w:eastAsia="en-GB"/>
            <w14:ligatures w14:val="none"/>
          </w:rPr>
          <w:delText>4</w:delText>
        </w:r>
      </w:del>
      <w:r w:rsidR="004D2B15" w:rsidRPr="004D2B15">
        <w:rPr>
          <w:rFonts w:ascii="Times New Roman" w:eastAsia="Times New Roman" w:hAnsi="Times New Roman" w:cs="Times New Roman"/>
          <w:b/>
          <w:bCs/>
          <w:kern w:val="0"/>
          <w:lang w:eastAsia="en-GB"/>
          <w14:ligatures w14:val="none"/>
        </w:rPr>
        <w:t>. How often would you like OS training refreshers?</w:t>
      </w:r>
    </w:p>
    <w:p w14:paraId="7CBCD72B" w14:textId="77777777" w:rsidR="004D2B15" w:rsidRPr="004D2B15" w:rsidRDefault="004D2B15" w:rsidP="004D2B15">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lastRenderedPageBreak/>
        <w:t>Monthly</w:t>
      </w:r>
    </w:p>
    <w:p w14:paraId="73977585" w14:textId="77777777" w:rsidR="004D2B15" w:rsidRPr="004D2B15" w:rsidRDefault="004D2B15" w:rsidP="004D2B15">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Quarterly</w:t>
      </w:r>
    </w:p>
    <w:p w14:paraId="1484548C" w14:textId="77777777" w:rsidR="004D2B15" w:rsidRPr="004D2B15" w:rsidRDefault="004D2B15" w:rsidP="004D2B15">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Twice a year</w:t>
      </w:r>
    </w:p>
    <w:p w14:paraId="33AC419F" w14:textId="77777777" w:rsidR="004D2B15" w:rsidRPr="004D2B15" w:rsidRDefault="004D2B15" w:rsidP="004D2B15">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2B15">
        <w:rPr>
          <w:rFonts w:ascii="Times New Roman" w:eastAsia="Times New Roman" w:hAnsi="Times New Roman" w:cs="Times New Roman"/>
          <w:kern w:val="0"/>
          <w:lang w:eastAsia="en-GB"/>
          <w14:ligatures w14:val="none"/>
        </w:rPr>
        <w:t>As needed</w:t>
      </w:r>
    </w:p>
    <w:p w14:paraId="725E4487" w14:textId="30C50E61" w:rsidR="004D2B15" w:rsidRPr="004D2B15" w:rsidRDefault="001200E2" w:rsidP="004D2B15">
      <w:pPr>
        <w:spacing w:before="100" w:beforeAutospacing="1" w:after="100" w:afterAutospacing="1" w:line="240" w:lineRule="auto"/>
        <w:rPr>
          <w:rFonts w:ascii="Times New Roman" w:eastAsia="Times New Roman" w:hAnsi="Times New Roman" w:cs="Times New Roman"/>
          <w:kern w:val="0"/>
          <w:lang w:eastAsia="en-GB"/>
          <w14:ligatures w14:val="none"/>
        </w:rPr>
      </w:pPr>
      <w:ins w:id="563" w:author="Brie McMahon" w:date="2025-08-22T16:14:00Z" w16du:dateUtc="2025-08-22T15:14:00Z">
        <w:r>
          <w:rPr>
            <w:rFonts w:ascii="Times New Roman" w:eastAsia="Times New Roman" w:hAnsi="Times New Roman" w:cs="Times New Roman"/>
            <w:b/>
            <w:bCs/>
            <w:kern w:val="0"/>
            <w:lang w:eastAsia="en-GB"/>
            <w14:ligatures w14:val="none"/>
          </w:rPr>
          <w:t>49</w:t>
        </w:r>
      </w:ins>
      <w:del w:id="564" w:author="Brie McMahon" w:date="2025-08-22T16:14:00Z" w16du:dateUtc="2025-08-22T15:14:00Z">
        <w:r w:rsidR="004D2B15" w:rsidRPr="004D2B15" w:rsidDel="001200E2">
          <w:rPr>
            <w:rFonts w:ascii="Times New Roman" w:eastAsia="Times New Roman" w:hAnsi="Times New Roman" w:cs="Times New Roman"/>
            <w:b/>
            <w:bCs/>
            <w:kern w:val="0"/>
            <w:lang w:eastAsia="en-GB"/>
            <w14:ligatures w14:val="none"/>
          </w:rPr>
          <w:delText>5</w:delText>
        </w:r>
      </w:del>
      <w:r w:rsidR="004D2B15" w:rsidRPr="004D2B15">
        <w:rPr>
          <w:rFonts w:ascii="Times New Roman" w:eastAsia="Times New Roman" w:hAnsi="Times New Roman" w:cs="Times New Roman"/>
          <w:b/>
          <w:bCs/>
          <w:kern w:val="0"/>
          <w:lang w:eastAsia="en-GB"/>
          <w14:ligatures w14:val="none"/>
        </w:rPr>
        <w:t>. What OS topics would you like refresher training on?</w:t>
      </w:r>
    </w:p>
    <w:p w14:paraId="2577F218" w14:textId="2133E81A" w:rsidR="004D2B15" w:rsidRPr="004D2B15" w:rsidDel="001200E2" w:rsidRDefault="00831248" w:rsidP="004D2B15">
      <w:pPr>
        <w:spacing w:after="0" w:line="240" w:lineRule="auto"/>
        <w:rPr>
          <w:del w:id="565" w:author="Brie McMahon" w:date="2025-08-22T16:03:00Z" w16du:dateUtc="2025-08-22T15:03:00Z"/>
          <w:rFonts w:ascii="Times New Roman" w:eastAsia="Times New Roman" w:hAnsi="Times New Roman" w:cs="Times New Roman"/>
          <w:kern w:val="0"/>
          <w:lang w:eastAsia="en-GB"/>
          <w14:ligatures w14:val="none"/>
        </w:rPr>
      </w:pPr>
      <w:del w:id="566" w:author="Brie McMahon" w:date="2025-08-22T16:03:00Z" w16du:dateUtc="2025-08-22T15:03:00Z">
        <w:r>
          <w:rPr>
            <w:rFonts w:ascii="Times New Roman" w:eastAsia="Times New Roman" w:hAnsi="Times New Roman" w:cs="Times New Roman"/>
            <w:noProof/>
            <w:kern w:val="0"/>
            <w:lang w:eastAsia="en-GB"/>
          </w:rPr>
          <w:pict w14:anchorId="68F6BBC3">
            <v:rect id="_x0000_i1028" alt="" style="width:451.3pt;height:.05pt;mso-width-percent:0;mso-height-percent:0;mso-width-percent:0;mso-height-percent:0" o:hralign="center" o:hrstd="t" o:hr="t" fillcolor="#a0a0a0" stroked="f"/>
          </w:pict>
        </w:r>
      </w:del>
    </w:p>
    <w:p w14:paraId="058F50B9" w14:textId="5F5BFCDE" w:rsidR="004D2B15" w:rsidRPr="004D2B15" w:rsidDel="001200E2" w:rsidRDefault="004D2B15" w:rsidP="004D2B15">
      <w:pPr>
        <w:spacing w:after="0" w:line="240" w:lineRule="auto"/>
        <w:rPr>
          <w:del w:id="567" w:author="Brie McMahon" w:date="2025-08-22T16:03:00Z" w16du:dateUtc="2025-08-22T15:03:00Z"/>
          <w:rFonts w:ascii="Times New Roman" w:eastAsia="Times New Roman" w:hAnsi="Times New Roman" w:cs="Times New Roman"/>
          <w:kern w:val="0"/>
          <w:lang w:eastAsia="en-GB"/>
          <w14:ligatures w14:val="none"/>
        </w:rPr>
      </w:pPr>
    </w:p>
    <w:p w14:paraId="3C9C7C82" w14:textId="6700BF2A" w:rsidR="00E96893" w:rsidDel="001200E2" w:rsidRDefault="00E96893" w:rsidP="004D2B15">
      <w:pPr>
        <w:spacing w:before="100" w:beforeAutospacing="1" w:after="100" w:afterAutospacing="1" w:line="240" w:lineRule="auto"/>
        <w:outlineLvl w:val="1"/>
        <w:rPr>
          <w:del w:id="568" w:author="Brie McMahon" w:date="2025-08-22T16:03:00Z" w16du:dateUtc="2025-08-22T15:03:00Z"/>
          <w:rFonts w:ascii="Times New Roman" w:eastAsia="Times New Roman" w:hAnsi="Times New Roman" w:cs="Times New Roman"/>
          <w:b/>
          <w:bCs/>
          <w:kern w:val="0"/>
          <w:sz w:val="36"/>
          <w:szCs w:val="36"/>
          <w:lang w:eastAsia="en-GB"/>
          <w14:ligatures w14:val="none"/>
        </w:rPr>
      </w:pPr>
    </w:p>
    <w:p w14:paraId="63688B45" w14:textId="22B2AB64" w:rsidR="00E96893" w:rsidDel="001200E2" w:rsidRDefault="00E96893" w:rsidP="004D2B15">
      <w:pPr>
        <w:spacing w:before="100" w:beforeAutospacing="1" w:after="100" w:afterAutospacing="1" w:line="240" w:lineRule="auto"/>
        <w:outlineLvl w:val="1"/>
        <w:rPr>
          <w:del w:id="569" w:author="Brie McMahon" w:date="2025-08-22T16:03:00Z" w16du:dateUtc="2025-08-22T15:03:00Z"/>
          <w:rFonts w:ascii="Times New Roman" w:eastAsia="Times New Roman" w:hAnsi="Times New Roman" w:cs="Times New Roman"/>
          <w:b/>
          <w:bCs/>
          <w:kern w:val="0"/>
          <w:sz w:val="36"/>
          <w:szCs w:val="36"/>
          <w:lang w:eastAsia="en-GB"/>
          <w14:ligatures w14:val="none"/>
        </w:rPr>
      </w:pPr>
    </w:p>
    <w:p w14:paraId="58109F2E" w14:textId="3B65DBD8" w:rsidR="00E96893" w:rsidDel="001200E2" w:rsidRDefault="00E96893" w:rsidP="004D2B15">
      <w:pPr>
        <w:spacing w:before="100" w:beforeAutospacing="1" w:after="100" w:afterAutospacing="1" w:line="240" w:lineRule="auto"/>
        <w:outlineLvl w:val="1"/>
        <w:rPr>
          <w:del w:id="570" w:author="Brie McMahon" w:date="2025-08-22T16:03:00Z" w16du:dateUtc="2025-08-22T15:03:00Z"/>
          <w:rFonts w:ascii="Times New Roman" w:eastAsia="Times New Roman" w:hAnsi="Times New Roman" w:cs="Times New Roman"/>
          <w:b/>
          <w:bCs/>
          <w:kern w:val="0"/>
          <w:sz w:val="36"/>
          <w:szCs w:val="36"/>
          <w:lang w:eastAsia="en-GB"/>
          <w14:ligatures w14:val="none"/>
        </w:rPr>
      </w:pPr>
    </w:p>
    <w:p w14:paraId="2135ED56" w14:textId="4DAFB001" w:rsidR="002C1528" w:rsidDel="001200E2" w:rsidRDefault="002C1528" w:rsidP="004D2B15">
      <w:pPr>
        <w:spacing w:before="100" w:beforeAutospacing="1" w:after="100" w:afterAutospacing="1" w:line="240" w:lineRule="auto"/>
        <w:outlineLvl w:val="1"/>
        <w:rPr>
          <w:del w:id="571" w:author="Brie McMahon" w:date="2025-08-22T16:03:00Z" w16du:dateUtc="2025-08-22T15:03:00Z"/>
          <w:rFonts w:ascii="Times New Roman" w:eastAsia="Times New Roman" w:hAnsi="Times New Roman" w:cs="Times New Roman"/>
          <w:b/>
          <w:bCs/>
          <w:kern w:val="0"/>
          <w:sz w:val="36"/>
          <w:szCs w:val="36"/>
          <w:lang w:eastAsia="en-GB"/>
          <w14:ligatures w14:val="none"/>
        </w:rPr>
      </w:pPr>
    </w:p>
    <w:p w14:paraId="0A54333C" w14:textId="1651D4CE" w:rsidR="002C1528" w:rsidRPr="002C1528" w:rsidDel="001200E2" w:rsidRDefault="002C1528" w:rsidP="002C1528">
      <w:pPr>
        <w:spacing w:before="100" w:beforeAutospacing="1" w:after="100" w:afterAutospacing="1" w:line="240" w:lineRule="auto"/>
        <w:outlineLvl w:val="1"/>
        <w:rPr>
          <w:del w:id="572" w:author="Brie McMahon" w:date="2025-08-22T16:03:00Z" w16du:dateUtc="2025-08-22T15:03:00Z"/>
          <w:rFonts w:ascii="Times New Roman" w:eastAsia="Times New Roman" w:hAnsi="Times New Roman" w:cs="Times New Roman"/>
          <w:b/>
          <w:bCs/>
          <w:kern w:val="0"/>
          <w:sz w:val="36"/>
          <w:szCs w:val="36"/>
          <w:lang w:eastAsia="en-GB"/>
          <w14:ligatures w14:val="none"/>
        </w:rPr>
      </w:pPr>
      <w:del w:id="573" w:author="Brie McMahon" w:date="2025-08-22T16:03:00Z" w16du:dateUtc="2025-08-22T15:03:00Z">
        <w:r w:rsidRPr="002C1528" w:rsidDel="001200E2">
          <w:rPr>
            <w:rFonts w:ascii="Times New Roman" w:eastAsia="Times New Roman" w:hAnsi="Times New Roman" w:cs="Times New Roman"/>
            <w:b/>
            <w:bCs/>
            <w:kern w:val="0"/>
            <w:sz w:val="36"/>
            <w:szCs w:val="36"/>
            <w:lang w:eastAsia="en-GB"/>
            <w14:ligatures w14:val="none"/>
          </w:rPr>
          <w:delText xml:space="preserve">Survey </w:delText>
        </w:r>
        <w:r w:rsidR="00535D76" w:rsidDel="001200E2">
          <w:rPr>
            <w:rFonts w:ascii="Times New Roman" w:eastAsia="Times New Roman" w:hAnsi="Times New Roman" w:cs="Times New Roman"/>
            <w:b/>
            <w:bCs/>
            <w:kern w:val="0"/>
            <w:sz w:val="36"/>
            <w:szCs w:val="36"/>
            <w:lang w:eastAsia="en-GB"/>
            <w14:ligatures w14:val="none"/>
          </w:rPr>
          <w:delText>5</w:delText>
        </w:r>
        <w:r w:rsidRPr="002C1528" w:rsidDel="001200E2">
          <w:rPr>
            <w:rFonts w:ascii="Times New Roman" w:eastAsia="Times New Roman" w:hAnsi="Times New Roman" w:cs="Times New Roman"/>
            <w:b/>
            <w:bCs/>
            <w:kern w:val="0"/>
            <w:sz w:val="36"/>
            <w:szCs w:val="36"/>
            <w:lang w:eastAsia="en-GB"/>
            <w14:ligatures w14:val="none"/>
          </w:rPr>
          <w:delText xml:space="preserve">: Keeping You in the OS Loop </w:delText>
        </w:r>
        <w:r w:rsidR="00535D76" w:rsidDel="001200E2">
          <w:rPr>
            <w:rFonts w:ascii="Times New Roman" w:eastAsia="Times New Roman" w:hAnsi="Times New Roman" w:cs="Times New Roman"/>
            <w:b/>
            <w:bCs/>
            <w:kern w:val="0"/>
            <w:sz w:val="36"/>
            <w:szCs w:val="36"/>
            <w:lang w:eastAsia="en-GB"/>
            <w14:ligatures w14:val="none"/>
          </w:rPr>
          <w:delText>-</w:delText>
        </w:r>
        <w:r w:rsidRPr="002C1528" w:rsidDel="001200E2">
          <w:rPr>
            <w:rFonts w:ascii="Times New Roman" w:eastAsia="Times New Roman" w:hAnsi="Times New Roman" w:cs="Times New Roman"/>
            <w:b/>
            <w:bCs/>
            <w:kern w:val="0"/>
            <w:sz w:val="36"/>
            <w:szCs w:val="36"/>
            <w:lang w:eastAsia="en-GB"/>
            <w14:ligatures w14:val="none"/>
          </w:rPr>
          <w:delText xml:space="preserve"> Training &amp; Communication</w:delText>
        </w:r>
        <w:r w:rsidR="00535D76" w:rsidDel="001200E2">
          <w:rPr>
            <w:rFonts w:ascii="Times New Roman" w:eastAsia="Times New Roman" w:hAnsi="Times New Roman" w:cs="Times New Roman"/>
            <w:b/>
            <w:bCs/>
            <w:kern w:val="0"/>
            <w:sz w:val="36"/>
            <w:szCs w:val="36"/>
            <w:lang w:eastAsia="en-GB"/>
            <w14:ligatures w14:val="none"/>
          </w:rPr>
          <w:delText xml:space="preserve"> – Supporting the External Staff</w:delText>
        </w:r>
      </w:del>
    </w:p>
    <w:p w14:paraId="5B3E2F6E" w14:textId="0DE92667" w:rsidR="002C1528" w:rsidRPr="002C1528" w:rsidDel="001200E2" w:rsidRDefault="002C1528" w:rsidP="002C1528">
      <w:pPr>
        <w:spacing w:before="100" w:beforeAutospacing="1" w:after="100" w:afterAutospacing="1" w:line="240" w:lineRule="auto"/>
        <w:rPr>
          <w:del w:id="574" w:author="Brie McMahon" w:date="2025-08-22T16:03:00Z" w16du:dateUtc="2025-08-22T15:03:00Z"/>
          <w:rFonts w:ascii="Times New Roman" w:eastAsia="Times New Roman" w:hAnsi="Times New Roman" w:cs="Times New Roman"/>
          <w:kern w:val="0"/>
          <w:lang w:eastAsia="en-GB"/>
          <w14:ligatures w14:val="none"/>
        </w:rPr>
      </w:pPr>
      <w:del w:id="575" w:author="Brie McMahon" w:date="2025-08-22T16:03:00Z" w16du:dateUtc="2025-08-22T15:03:00Z">
        <w:r w:rsidRPr="002C1528" w:rsidDel="001200E2">
          <w:rPr>
            <w:rFonts w:ascii="Times New Roman" w:eastAsia="Times New Roman" w:hAnsi="Times New Roman" w:cs="Times New Roman"/>
            <w:i/>
            <w:iCs/>
            <w:kern w:val="0"/>
            <w:lang w:eastAsia="en-GB"/>
            <w14:ligatures w14:val="none"/>
          </w:rPr>
          <w:delText>We want to improve how internal staff stay informed about OS processes that impact Associates and Subcontractors. From time and expenses to onboarding, help us tailor training and communication so you feel confident in your support role.</w:delText>
        </w:r>
      </w:del>
    </w:p>
    <w:p w14:paraId="7BAE765C" w14:textId="6A74EC5A" w:rsidR="002C1528" w:rsidRPr="002C1528" w:rsidRDefault="001200E2" w:rsidP="002C1528">
      <w:pPr>
        <w:spacing w:before="100" w:beforeAutospacing="1" w:after="100" w:afterAutospacing="1" w:line="240" w:lineRule="auto"/>
        <w:rPr>
          <w:rFonts w:ascii="Times New Roman" w:eastAsia="Times New Roman" w:hAnsi="Times New Roman" w:cs="Times New Roman"/>
          <w:kern w:val="0"/>
          <w:lang w:eastAsia="en-GB"/>
          <w14:ligatures w14:val="none"/>
        </w:rPr>
      </w:pPr>
      <w:ins w:id="576" w:author="Brie McMahon" w:date="2025-08-22T16:14:00Z" w16du:dateUtc="2025-08-22T15:14:00Z">
        <w:r>
          <w:rPr>
            <w:rFonts w:ascii="Times New Roman" w:eastAsia="Times New Roman" w:hAnsi="Times New Roman" w:cs="Times New Roman"/>
            <w:b/>
            <w:bCs/>
            <w:kern w:val="0"/>
            <w:lang w:eastAsia="en-GB"/>
            <w14:ligatures w14:val="none"/>
          </w:rPr>
          <w:t>50</w:t>
        </w:r>
      </w:ins>
      <w:del w:id="577" w:author="Brie McMahon" w:date="2025-08-22T16:03:00Z" w16du:dateUtc="2025-08-22T15:03:00Z">
        <w:r w:rsidR="002C1528" w:rsidRPr="002C1528" w:rsidDel="001200E2">
          <w:rPr>
            <w:rFonts w:ascii="Times New Roman" w:eastAsia="Times New Roman" w:hAnsi="Times New Roman" w:cs="Times New Roman"/>
            <w:b/>
            <w:bCs/>
            <w:kern w:val="0"/>
            <w:lang w:eastAsia="en-GB"/>
            <w14:ligatures w14:val="none"/>
          </w:rPr>
          <w:delText>1</w:delText>
        </w:r>
      </w:del>
      <w:r w:rsidR="002C1528" w:rsidRPr="002C1528">
        <w:rPr>
          <w:rFonts w:ascii="Times New Roman" w:eastAsia="Times New Roman" w:hAnsi="Times New Roman" w:cs="Times New Roman"/>
          <w:b/>
          <w:bCs/>
          <w:kern w:val="0"/>
          <w:lang w:eastAsia="en-GB"/>
          <w14:ligatures w14:val="none"/>
        </w:rPr>
        <w:t>. When supporting Associates or Subcontractors, where do you currently get OS guidance from?</w:t>
      </w:r>
    </w:p>
    <w:p w14:paraId="6EFF9ABC" w14:textId="77777777" w:rsidR="002C1528" w:rsidRPr="002C1528" w:rsidRDefault="002C1528" w:rsidP="002C1528">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OS Help Centre / FAQs</w:t>
      </w:r>
    </w:p>
    <w:p w14:paraId="5EE00D1D" w14:textId="77777777" w:rsidR="002C1528" w:rsidRDefault="002C1528" w:rsidP="002C1528">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Colleagues / Teams chat</w:t>
      </w:r>
    </w:p>
    <w:p w14:paraId="4AC2569A" w14:textId="0E8B187E" w:rsidR="00D279DA" w:rsidRPr="002C1528" w:rsidRDefault="00D279DA" w:rsidP="002C1528">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OS Support Team</w:t>
      </w:r>
    </w:p>
    <w:p w14:paraId="54640440" w14:textId="77777777" w:rsidR="002C1528" w:rsidRPr="002C1528" w:rsidRDefault="002C1528" w:rsidP="002C1528">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Previous emails or PDFs</w:t>
      </w:r>
    </w:p>
    <w:p w14:paraId="1C03E89D" w14:textId="77777777" w:rsidR="002C1528" w:rsidRPr="002C1528" w:rsidRDefault="002C1528" w:rsidP="002C1528">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Trial and error</w:t>
      </w:r>
    </w:p>
    <w:p w14:paraId="5CFF8EF3" w14:textId="77777777" w:rsidR="002C1528" w:rsidRPr="002C1528" w:rsidRDefault="002C1528" w:rsidP="002C1528">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Other (please specify): ___________</w:t>
      </w:r>
    </w:p>
    <w:p w14:paraId="531BD7CB" w14:textId="1076A98B" w:rsidR="002C1528" w:rsidRPr="002C1528" w:rsidRDefault="001200E2" w:rsidP="002C1528">
      <w:pPr>
        <w:spacing w:before="100" w:beforeAutospacing="1" w:after="100" w:afterAutospacing="1" w:line="240" w:lineRule="auto"/>
        <w:rPr>
          <w:rFonts w:ascii="Times New Roman" w:eastAsia="Times New Roman" w:hAnsi="Times New Roman" w:cs="Times New Roman"/>
          <w:kern w:val="0"/>
          <w:lang w:eastAsia="en-GB"/>
          <w14:ligatures w14:val="none"/>
        </w:rPr>
      </w:pPr>
      <w:ins w:id="578" w:author="Brie McMahon" w:date="2025-08-22T16:14:00Z" w16du:dateUtc="2025-08-22T15:14:00Z">
        <w:r>
          <w:rPr>
            <w:rFonts w:ascii="Times New Roman" w:eastAsia="Times New Roman" w:hAnsi="Times New Roman" w:cs="Times New Roman"/>
            <w:b/>
            <w:bCs/>
            <w:kern w:val="0"/>
            <w:lang w:eastAsia="en-GB"/>
            <w14:ligatures w14:val="none"/>
          </w:rPr>
          <w:t>51</w:t>
        </w:r>
      </w:ins>
      <w:del w:id="579" w:author="Brie McMahon" w:date="2025-08-22T16:03:00Z" w16du:dateUtc="2025-08-22T15:03:00Z">
        <w:r w:rsidR="002C1528" w:rsidRPr="002C1528" w:rsidDel="001200E2">
          <w:rPr>
            <w:rFonts w:ascii="Times New Roman" w:eastAsia="Times New Roman" w:hAnsi="Times New Roman" w:cs="Times New Roman"/>
            <w:b/>
            <w:bCs/>
            <w:kern w:val="0"/>
            <w:lang w:eastAsia="en-GB"/>
            <w14:ligatures w14:val="none"/>
          </w:rPr>
          <w:delText>2</w:delText>
        </w:r>
      </w:del>
      <w:r w:rsidR="002C1528" w:rsidRPr="002C1528">
        <w:rPr>
          <w:rFonts w:ascii="Times New Roman" w:eastAsia="Times New Roman" w:hAnsi="Times New Roman" w:cs="Times New Roman"/>
          <w:b/>
          <w:bCs/>
          <w:kern w:val="0"/>
          <w:lang w:eastAsia="en-GB"/>
          <w14:ligatures w14:val="none"/>
        </w:rPr>
        <w:t>. How do you prefer to receive OS updates relevant to external users?</w:t>
      </w:r>
    </w:p>
    <w:p w14:paraId="6E326694" w14:textId="77777777" w:rsidR="002C1528" w:rsidRPr="002C1528" w:rsidRDefault="002C1528" w:rsidP="002C1528">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Email</w:t>
      </w:r>
    </w:p>
    <w:p w14:paraId="1E9621D2" w14:textId="77777777" w:rsidR="002C1528" w:rsidRPr="002C1528" w:rsidRDefault="002C1528" w:rsidP="002C1528">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2C1528">
        <w:rPr>
          <w:rFonts w:ascii="Times New Roman" w:eastAsia="Times New Roman" w:hAnsi="Times New Roman" w:cs="Times New Roman"/>
          <w:kern w:val="0"/>
          <w:lang w:eastAsia="en-GB"/>
          <w14:ligatures w14:val="none"/>
        </w:rPr>
        <w:t>Teams</w:t>
      </w:r>
      <w:proofErr w:type="gramEnd"/>
      <w:r w:rsidRPr="002C1528">
        <w:rPr>
          <w:rFonts w:ascii="Times New Roman" w:eastAsia="Times New Roman" w:hAnsi="Times New Roman" w:cs="Times New Roman"/>
          <w:kern w:val="0"/>
          <w:lang w:eastAsia="en-GB"/>
          <w14:ligatures w14:val="none"/>
        </w:rPr>
        <w:t xml:space="preserve"> posts / Storyline</w:t>
      </w:r>
    </w:p>
    <w:p w14:paraId="009C37E8" w14:textId="77777777" w:rsidR="002C1528" w:rsidRPr="002C1528" w:rsidRDefault="002C1528" w:rsidP="002C1528">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Live drop-in demos</w:t>
      </w:r>
    </w:p>
    <w:p w14:paraId="04195EC1" w14:textId="77777777" w:rsidR="002C1528" w:rsidRPr="002C1528" w:rsidRDefault="002C1528" w:rsidP="002C1528">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How-to videos or one-pagers</w:t>
      </w:r>
    </w:p>
    <w:p w14:paraId="5C54D0AE" w14:textId="79FEE0AB" w:rsidR="002C1528" w:rsidRPr="002C1528" w:rsidRDefault="001200E2" w:rsidP="002C1528">
      <w:pPr>
        <w:spacing w:before="100" w:beforeAutospacing="1" w:after="100" w:afterAutospacing="1" w:line="240" w:lineRule="auto"/>
        <w:rPr>
          <w:rFonts w:ascii="Times New Roman" w:eastAsia="Times New Roman" w:hAnsi="Times New Roman" w:cs="Times New Roman"/>
          <w:kern w:val="0"/>
          <w:lang w:eastAsia="en-GB"/>
          <w14:ligatures w14:val="none"/>
        </w:rPr>
      </w:pPr>
      <w:ins w:id="580" w:author="Brie McMahon" w:date="2025-08-22T16:14:00Z" w16du:dateUtc="2025-08-22T15:14:00Z">
        <w:r>
          <w:rPr>
            <w:rFonts w:ascii="Times New Roman" w:eastAsia="Times New Roman" w:hAnsi="Times New Roman" w:cs="Times New Roman"/>
            <w:b/>
            <w:bCs/>
            <w:kern w:val="0"/>
            <w:lang w:eastAsia="en-GB"/>
            <w14:ligatures w14:val="none"/>
          </w:rPr>
          <w:t>52</w:t>
        </w:r>
      </w:ins>
      <w:del w:id="581" w:author="Brie McMahon" w:date="2025-08-22T16:03:00Z" w16du:dateUtc="2025-08-22T15:03:00Z">
        <w:r w:rsidR="002C1528" w:rsidRPr="002C1528" w:rsidDel="001200E2">
          <w:rPr>
            <w:rFonts w:ascii="Times New Roman" w:eastAsia="Times New Roman" w:hAnsi="Times New Roman" w:cs="Times New Roman"/>
            <w:b/>
            <w:bCs/>
            <w:kern w:val="0"/>
            <w:lang w:eastAsia="en-GB"/>
            <w14:ligatures w14:val="none"/>
          </w:rPr>
          <w:delText>3</w:delText>
        </w:r>
      </w:del>
      <w:r w:rsidR="002C1528" w:rsidRPr="002C1528">
        <w:rPr>
          <w:rFonts w:ascii="Times New Roman" w:eastAsia="Times New Roman" w:hAnsi="Times New Roman" w:cs="Times New Roman"/>
          <w:b/>
          <w:bCs/>
          <w:kern w:val="0"/>
          <w:lang w:eastAsia="en-GB"/>
          <w14:ligatures w14:val="none"/>
        </w:rPr>
        <w:t>. Which OS processes do you feel internal staff need more training or clarity on when working with Associates/Subcontractors?</w:t>
      </w:r>
    </w:p>
    <w:p w14:paraId="3CD67BE4" w14:textId="77777777" w:rsidR="002C1528" w:rsidRPr="002C1528" w:rsidRDefault="002C1528" w:rsidP="002C1528">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Time recording</w:t>
      </w:r>
    </w:p>
    <w:p w14:paraId="0B5B9F71" w14:textId="77777777" w:rsidR="002C1528" w:rsidRPr="002C1528" w:rsidRDefault="002C1528" w:rsidP="002C1528">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Expense claims and approval</w:t>
      </w:r>
    </w:p>
    <w:p w14:paraId="55005BB6" w14:textId="77777777" w:rsidR="002C1528" w:rsidRPr="002C1528" w:rsidRDefault="002C1528" w:rsidP="002C1528">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Contract setup and codes</w:t>
      </w:r>
    </w:p>
    <w:p w14:paraId="09CB2EA9" w14:textId="77777777" w:rsidR="002C1528" w:rsidRPr="002C1528" w:rsidRDefault="002C1528" w:rsidP="002C1528">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Onboarding/offboarding</w:t>
      </w:r>
    </w:p>
    <w:p w14:paraId="52C9BF31" w14:textId="77777777" w:rsidR="002C1528" w:rsidRPr="002C1528" w:rsidRDefault="002C1528" w:rsidP="002C1528">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Budget tracking / approval flow</w:t>
      </w:r>
    </w:p>
    <w:p w14:paraId="20B8A4AD" w14:textId="77777777" w:rsidR="002C1528" w:rsidRPr="002C1528" w:rsidRDefault="002C1528" w:rsidP="002C1528">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Other (please specify): ___________</w:t>
      </w:r>
    </w:p>
    <w:p w14:paraId="66924D92" w14:textId="7CBED924" w:rsidR="002C1528" w:rsidRPr="002C1528" w:rsidRDefault="001200E2" w:rsidP="002C1528">
      <w:pPr>
        <w:spacing w:before="100" w:beforeAutospacing="1" w:after="100" w:afterAutospacing="1" w:line="240" w:lineRule="auto"/>
        <w:rPr>
          <w:rFonts w:ascii="Times New Roman" w:eastAsia="Times New Roman" w:hAnsi="Times New Roman" w:cs="Times New Roman"/>
          <w:kern w:val="0"/>
          <w:lang w:eastAsia="en-GB"/>
          <w14:ligatures w14:val="none"/>
        </w:rPr>
      </w:pPr>
      <w:ins w:id="582" w:author="Brie McMahon" w:date="2025-08-22T16:14:00Z" w16du:dateUtc="2025-08-22T15:14:00Z">
        <w:r>
          <w:rPr>
            <w:rFonts w:ascii="Times New Roman" w:eastAsia="Times New Roman" w:hAnsi="Times New Roman" w:cs="Times New Roman"/>
            <w:b/>
            <w:bCs/>
            <w:kern w:val="0"/>
            <w:lang w:eastAsia="en-GB"/>
            <w14:ligatures w14:val="none"/>
          </w:rPr>
          <w:t>53</w:t>
        </w:r>
      </w:ins>
      <w:del w:id="583" w:author="Brie McMahon" w:date="2025-08-22T16:03:00Z" w16du:dateUtc="2025-08-22T15:03:00Z">
        <w:r w:rsidR="002C1528" w:rsidRPr="002C1528" w:rsidDel="001200E2">
          <w:rPr>
            <w:rFonts w:ascii="Times New Roman" w:eastAsia="Times New Roman" w:hAnsi="Times New Roman" w:cs="Times New Roman"/>
            <w:b/>
            <w:bCs/>
            <w:kern w:val="0"/>
            <w:lang w:eastAsia="en-GB"/>
            <w14:ligatures w14:val="none"/>
          </w:rPr>
          <w:delText>4</w:delText>
        </w:r>
      </w:del>
      <w:r w:rsidR="002C1528" w:rsidRPr="002C1528">
        <w:rPr>
          <w:rFonts w:ascii="Times New Roman" w:eastAsia="Times New Roman" w:hAnsi="Times New Roman" w:cs="Times New Roman"/>
          <w:b/>
          <w:bCs/>
          <w:kern w:val="0"/>
          <w:lang w:eastAsia="en-GB"/>
          <w14:ligatures w14:val="none"/>
        </w:rPr>
        <w:t>. How often would you like refreshers or updates on OS processes involving Associates/Subcontractors?</w:t>
      </w:r>
    </w:p>
    <w:p w14:paraId="15B6DA3F" w14:textId="77777777" w:rsidR="002C1528" w:rsidRPr="002C1528" w:rsidRDefault="002C1528" w:rsidP="002C1528">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Monthly</w:t>
      </w:r>
    </w:p>
    <w:p w14:paraId="22DF4E33" w14:textId="77777777" w:rsidR="002C1528" w:rsidRPr="002C1528" w:rsidRDefault="002C1528" w:rsidP="002C1528">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Quarterly</w:t>
      </w:r>
    </w:p>
    <w:p w14:paraId="6BC7AD8D" w14:textId="77777777" w:rsidR="002C1528" w:rsidRPr="002C1528" w:rsidRDefault="002C1528" w:rsidP="002C1528">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Twice a year</w:t>
      </w:r>
    </w:p>
    <w:p w14:paraId="6659EECF" w14:textId="77777777" w:rsidR="002C1528" w:rsidRPr="002C1528" w:rsidRDefault="002C1528" w:rsidP="002C1528">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C1528">
        <w:rPr>
          <w:rFonts w:ascii="Times New Roman" w:eastAsia="Times New Roman" w:hAnsi="Times New Roman" w:cs="Times New Roman"/>
          <w:kern w:val="0"/>
          <w:lang w:eastAsia="en-GB"/>
          <w14:ligatures w14:val="none"/>
        </w:rPr>
        <w:t>As needed</w:t>
      </w:r>
    </w:p>
    <w:p w14:paraId="232B6D51" w14:textId="1278EC50" w:rsidR="002C1528" w:rsidRPr="002C1528" w:rsidDel="00EA0D51" w:rsidRDefault="002C1528" w:rsidP="002C1528">
      <w:pPr>
        <w:spacing w:before="100" w:beforeAutospacing="1" w:after="100" w:afterAutospacing="1" w:line="240" w:lineRule="auto"/>
        <w:rPr>
          <w:del w:id="584" w:author="Brie McMahon" w:date="2025-08-22T16:15:00Z" w16du:dateUtc="2025-08-22T15:15:00Z"/>
          <w:rFonts w:ascii="Times New Roman" w:eastAsia="Times New Roman" w:hAnsi="Times New Roman" w:cs="Times New Roman"/>
          <w:kern w:val="0"/>
          <w:lang w:eastAsia="en-GB"/>
          <w14:ligatures w14:val="none"/>
        </w:rPr>
      </w:pPr>
      <w:del w:id="585" w:author="Brie McMahon" w:date="2025-08-22T16:04:00Z" w16du:dateUtc="2025-08-22T15:04:00Z">
        <w:r w:rsidRPr="002C1528" w:rsidDel="001200E2">
          <w:rPr>
            <w:rFonts w:ascii="Times New Roman" w:eastAsia="Times New Roman" w:hAnsi="Times New Roman" w:cs="Times New Roman"/>
            <w:b/>
            <w:bCs/>
            <w:kern w:val="0"/>
            <w:lang w:eastAsia="en-GB"/>
            <w14:ligatures w14:val="none"/>
          </w:rPr>
          <w:delText>5</w:delText>
        </w:r>
      </w:del>
      <w:del w:id="586" w:author="Brie McMahon" w:date="2025-08-22T16:15:00Z" w16du:dateUtc="2025-08-22T15:15:00Z">
        <w:r w:rsidRPr="002C1528" w:rsidDel="00EA0D51">
          <w:rPr>
            <w:rFonts w:ascii="Times New Roman" w:eastAsia="Times New Roman" w:hAnsi="Times New Roman" w:cs="Times New Roman"/>
            <w:b/>
            <w:bCs/>
            <w:kern w:val="0"/>
            <w:lang w:eastAsia="en-GB"/>
            <w14:ligatures w14:val="none"/>
          </w:rPr>
          <w:delText>. What would a practical and helpful OS resource look like for your role?</w:delText>
        </w:r>
        <w:r w:rsidRPr="002C1528" w:rsidDel="00EA0D51">
          <w:rPr>
            <w:rFonts w:ascii="Times New Roman" w:eastAsia="Times New Roman" w:hAnsi="Times New Roman" w:cs="Times New Roman"/>
            <w:kern w:val="0"/>
            <w:lang w:eastAsia="en-GB"/>
            <w14:ligatures w14:val="none"/>
          </w:rPr>
          <w:br/>
        </w:r>
        <w:r w:rsidRPr="002C1528" w:rsidDel="00EA0D51">
          <w:rPr>
            <w:rFonts w:ascii="Times New Roman" w:eastAsia="Times New Roman" w:hAnsi="Times New Roman" w:cs="Times New Roman"/>
            <w:i/>
            <w:iCs/>
            <w:kern w:val="0"/>
            <w:lang w:eastAsia="en-GB"/>
            <w14:ligatures w14:val="none"/>
          </w:rPr>
          <w:delText>(Free text)</w:delText>
        </w:r>
      </w:del>
    </w:p>
    <w:p w14:paraId="77FF00E1" w14:textId="3183AA32" w:rsidR="002C1528" w:rsidDel="00EA0D51" w:rsidRDefault="00831248" w:rsidP="004D2B15">
      <w:pPr>
        <w:spacing w:before="100" w:beforeAutospacing="1" w:after="100" w:afterAutospacing="1" w:line="240" w:lineRule="auto"/>
        <w:outlineLvl w:val="1"/>
        <w:rPr>
          <w:del w:id="587" w:author="Brie McMahon" w:date="2025-08-22T16:15:00Z" w16du:dateUtc="2025-08-22T15:15:00Z"/>
          <w:rFonts w:ascii="Times New Roman" w:eastAsia="Times New Roman" w:hAnsi="Times New Roman" w:cs="Times New Roman"/>
          <w:b/>
          <w:bCs/>
          <w:kern w:val="0"/>
          <w:sz w:val="36"/>
          <w:szCs w:val="36"/>
          <w:lang w:eastAsia="en-GB"/>
          <w14:ligatures w14:val="none"/>
        </w:rPr>
      </w:pPr>
      <w:del w:id="588" w:author="Brie McMahon" w:date="2025-08-22T16:15:00Z" w16du:dateUtc="2025-08-22T15:15:00Z">
        <w:r>
          <w:rPr>
            <w:rFonts w:ascii="Times New Roman" w:eastAsia="Times New Roman" w:hAnsi="Times New Roman" w:cs="Times New Roman"/>
            <w:noProof/>
            <w:kern w:val="0"/>
            <w:lang w:eastAsia="en-GB"/>
          </w:rPr>
          <w:pict w14:anchorId="71B9C67C">
            <v:rect id="_x0000_i1027" alt="" style="width:451.3pt;height:.05pt;mso-width-percent:0;mso-height-percent:0;mso-width-percent:0;mso-height-percent:0" o:hralign="center" o:hrstd="t" o:hr="t" fillcolor="#a0a0a0" stroked="f"/>
          </w:pict>
        </w:r>
      </w:del>
    </w:p>
    <w:p w14:paraId="3D83BF75" w14:textId="23250121" w:rsidR="002856B0" w:rsidDel="00EA0D51" w:rsidRDefault="002856B0" w:rsidP="004D2B15">
      <w:pPr>
        <w:spacing w:before="100" w:beforeAutospacing="1" w:after="100" w:afterAutospacing="1" w:line="240" w:lineRule="auto"/>
        <w:outlineLvl w:val="1"/>
        <w:rPr>
          <w:del w:id="589" w:author="Brie McMahon" w:date="2025-08-22T16:15:00Z" w16du:dateUtc="2025-08-22T15:15:00Z"/>
          <w:rFonts w:ascii="Times New Roman" w:eastAsia="Times New Roman" w:hAnsi="Times New Roman" w:cs="Times New Roman"/>
          <w:b/>
          <w:bCs/>
          <w:kern w:val="0"/>
          <w:sz w:val="36"/>
          <w:szCs w:val="36"/>
          <w:lang w:eastAsia="en-GB"/>
          <w14:ligatures w14:val="none"/>
        </w:rPr>
      </w:pPr>
    </w:p>
    <w:p w14:paraId="6618800D" w14:textId="2EE86D6C" w:rsidR="004D2B15" w:rsidRPr="004D2B15" w:rsidDel="001200E2" w:rsidRDefault="004D2B15" w:rsidP="004D2B15">
      <w:pPr>
        <w:spacing w:before="100" w:beforeAutospacing="1" w:after="100" w:afterAutospacing="1" w:line="240" w:lineRule="auto"/>
        <w:outlineLvl w:val="1"/>
        <w:rPr>
          <w:del w:id="590" w:author="Brie McMahon" w:date="2025-08-22T16:04:00Z" w16du:dateUtc="2025-08-22T15:04:00Z"/>
          <w:rFonts w:ascii="Times New Roman" w:eastAsia="Times New Roman" w:hAnsi="Times New Roman" w:cs="Times New Roman"/>
          <w:b/>
          <w:bCs/>
          <w:kern w:val="0"/>
          <w:sz w:val="36"/>
          <w:szCs w:val="36"/>
          <w:lang w:eastAsia="en-GB"/>
          <w14:ligatures w14:val="none"/>
        </w:rPr>
      </w:pPr>
      <w:del w:id="591" w:author="Brie McMahon" w:date="2025-08-22T16:04:00Z" w16du:dateUtc="2025-08-22T15:04:00Z">
        <w:r w:rsidRPr="004D2B15" w:rsidDel="001200E2">
          <w:rPr>
            <w:rFonts w:ascii="Times New Roman" w:eastAsia="Times New Roman" w:hAnsi="Times New Roman" w:cs="Times New Roman"/>
            <w:b/>
            <w:bCs/>
            <w:kern w:val="0"/>
            <w:sz w:val="36"/>
            <w:szCs w:val="36"/>
            <w:lang w:eastAsia="en-GB"/>
            <w14:ligatures w14:val="none"/>
          </w:rPr>
          <w:delText xml:space="preserve">Survey </w:delText>
        </w:r>
        <w:r w:rsidR="002856B0" w:rsidDel="001200E2">
          <w:rPr>
            <w:rFonts w:ascii="Times New Roman" w:eastAsia="Times New Roman" w:hAnsi="Times New Roman" w:cs="Times New Roman"/>
            <w:b/>
            <w:bCs/>
            <w:kern w:val="0"/>
            <w:sz w:val="36"/>
            <w:szCs w:val="36"/>
            <w:lang w:eastAsia="en-GB"/>
            <w14:ligatures w14:val="none"/>
          </w:rPr>
          <w:delText>6</w:delText>
        </w:r>
        <w:r w:rsidRPr="004D2B15" w:rsidDel="001200E2">
          <w:rPr>
            <w:rFonts w:ascii="Times New Roman" w:eastAsia="Times New Roman" w:hAnsi="Times New Roman" w:cs="Times New Roman"/>
            <w:b/>
            <w:bCs/>
            <w:kern w:val="0"/>
            <w:sz w:val="36"/>
            <w:szCs w:val="36"/>
            <w:lang w:eastAsia="en-GB"/>
            <w14:ligatures w14:val="none"/>
          </w:rPr>
          <w:delText xml:space="preserve">: Shape the Next OS Workshops </w:delText>
        </w:r>
        <w:r w:rsidR="00C32C63" w:rsidDel="001200E2">
          <w:rPr>
            <w:rFonts w:ascii="Times New Roman" w:eastAsia="Times New Roman" w:hAnsi="Times New Roman" w:cs="Times New Roman"/>
            <w:b/>
            <w:bCs/>
            <w:kern w:val="0"/>
            <w:sz w:val="36"/>
            <w:szCs w:val="36"/>
            <w:lang w:eastAsia="en-GB"/>
            <w14:ligatures w14:val="none"/>
          </w:rPr>
          <w:delText>-</w:delText>
        </w:r>
        <w:r w:rsidRPr="004D2B15" w:rsidDel="001200E2">
          <w:rPr>
            <w:rFonts w:ascii="Times New Roman" w:eastAsia="Times New Roman" w:hAnsi="Times New Roman" w:cs="Times New Roman"/>
            <w:b/>
            <w:bCs/>
            <w:kern w:val="0"/>
            <w:sz w:val="36"/>
            <w:szCs w:val="36"/>
            <w:lang w:eastAsia="en-GB"/>
            <w14:ligatures w14:val="none"/>
          </w:rPr>
          <w:delText xml:space="preserve"> Workshop Readiness</w:delText>
        </w:r>
      </w:del>
    </w:p>
    <w:p w14:paraId="54F5716D" w14:textId="02B7D249" w:rsidR="004D2B15" w:rsidRPr="004D2B15" w:rsidDel="001200E2" w:rsidRDefault="004D2B15" w:rsidP="004D2B15">
      <w:pPr>
        <w:spacing w:before="100" w:beforeAutospacing="1" w:after="100" w:afterAutospacing="1" w:line="240" w:lineRule="auto"/>
        <w:rPr>
          <w:del w:id="592" w:author="Brie McMahon" w:date="2025-08-22T16:04:00Z" w16du:dateUtc="2025-08-22T15:04:00Z"/>
          <w:rFonts w:ascii="Times New Roman" w:eastAsia="Times New Roman" w:hAnsi="Times New Roman" w:cs="Times New Roman"/>
          <w:kern w:val="0"/>
          <w:lang w:eastAsia="en-GB"/>
          <w14:ligatures w14:val="none"/>
        </w:rPr>
      </w:pPr>
      <w:del w:id="593" w:author="Brie McMahon" w:date="2025-08-22T16:04:00Z" w16du:dateUtc="2025-08-22T15:04:00Z">
        <w:r w:rsidRPr="004D2B15" w:rsidDel="001200E2">
          <w:rPr>
            <w:rFonts w:ascii="Times New Roman" w:eastAsia="Times New Roman" w:hAnsi="Times New Roman" w:cs="Times New Roman"/>
            <w:i/>
            <w:iCs/>
            <w:kern w:val="0"/>
            <w:lang w:eastAsia="en-GB"/>
            <w14:ligatures w14:val="none"/>
          </w:rPr>
          <w:delText>We’re planning a series of targeted workshops based on real user needs. Help us make them worth your time and focused on the right topics.</w:delText>
        </w:r>
      </w:del>
    </w:p>
    <w:p w14:paraId="670D425B" w14:textId="7D81087A" w:rsidR="004D2B15" w:rsidRPr="004D2B15" w:rsidDel="001200E2" w:rsidRDefault="004D2B15" w:rsidP="004D2B15">
      <w:pPr>
        <w:spacing w:before="100" w:beforeAutospacing="1" w:after="100" w:afterAutospacing="1" w:line="240" w:lineRule="auto"/>
        <w:rPr>
          <w:del w:id="594" w:author="Brie McMahon" w:date="2025-08-22T16:04:00Z" w16du:dateUtc="2025-08-22T15:04:00Z"/>
          <w:rFonts w:ascii="Times New Roman" w:eastAsia="Times New Roman" w:hAnsi="Times New Roman" w:cs="Times New Roman"/>
          <w:kern w:val="0"/>
          <w:lang w:eastAsia="en-GB"/>
          <w14:ligatures w14:val="none"/>
        </w:rPr>
      </w:pPr>
      <w:del w:id="595" w:author="Brie McMahon" w:date="2025-08-22T16:04:00Z" w16du:dateUtc="2025-08-22T15:04:00Z">
        <w:r w:rsidRPr="004D2B15" w:rsidDel="001200E2">
          <w:rPr>
            <w:rFonts w:ascii="Times New Roman" w:eastAsia="Times New Roman" w:hAnsi="Times New Roman" w:cs="Times New Roman"/>
            <w:b/>
            <w:bCs/>
            <w:kern w:val="0"/>
            <w:lang w:eastAsia="en-GB"/>
            <w14:ligatures w14:val="none"/>
          </w:rPr>
          <w:delText>1. Which topics would you benefit from in a workshop?</w:delText>
        </w:r>
      </w:del>
    </w:p>
    <w:p w14:paraId="02B77C26" w14:textId="5F2EB8CF" w:rsidR="004D2B15" w:rsidRPr="004D2B15" w:rsidDel="001200E2" w:rsidRDefault="004D2B15" w:rsidP="004D2B15">
      <w:pPr>
        <w:numPr>
          <w:ilvl w:val="0"/>
          <w:numId w:val="14"/>
        </w:numPr>
        <w:spacing w:before="100" w:beforeAutospacing="1" w:after="100" w:afterAutospacing="1" w:line="240" w:lineRule="auto"/>
        <w:rPr>
          <w:del w:id="596" w:author="Brie McMahon" w:date="2025-08-22T16:04:00Z" w16du:dateUtc="2025-08-22T15:04:00Z"/>
          <w:rFonts w:ascii="Times New Roman" w:eastAsia="Times New Roman" w:hAnsi="Times New Roman" w:cs="Times New Roman"/>
          <w:kern w:val="0"/>
          <w:lang w:eastAsia="en-GB"/>
          <w14:ligatures w14:val="none"/>
        </w:rPr>
      </w:pPr>
      <w:del w:id="597" w:author="Brie McMahon" w:date="2025-08-22T16:04:00Z" w16du:dateUtc="2025-08-22T15:04:00Z">
        <w:r w:rsidRPr="004D2B15" w:rsidDel="001200E2">
          <w:rPr>
            <w:rFonts w:ascii="Times New Roman" w:eastAsia="Times New Roman" w:hAnsi="Times New Roman" w:cs="Times New Roman"/>
            <w:kern w:val="0"/>
            <w:lang w:eastAsia="en-GB"/>
            <w14:ligatures w14:val="none"/>
          </w:rPr>
          <w:delText>Time &amp; Expense Logging</w:delText>
        </w:r>
      </w:del>
    </w:p>
    <w:p w14:paraId="54225E2C" w14:textId="7EC9EA5C" w:rsidR="004D2B15" w:rsidRPr="004D2B15" w:rsidDel="001200E2" w:rsidRDefault="004D2B15" w:rsidP="004D2B15">
      <w:pPr>
        <w:numPr>
          <w:ilvl w:val="0"/>
          <w:numId w:val="14"/>
        </w:numPr>
        <w:spacing w:before="100" w:beforeAutospacing="1" w:after="100" w:afterAutospacing="1" w:line="240" w:lineRule="auto"/>
        <w:rPr>
          <w:del w:id="598" w:author="Brie McMahon" w:date="2025-08-22T16:04:00Z" w16du:dateUtc="2025-08-22T15:04:00Z"/>
          <w:rFonts w:ascii="Times New Roman" w:eastAsia="Times New Roman" w:hAnsi="Times New Roman" w:cs="Times New Roman"/>
          <w:kern w:val="0"/>
          <w:lang w:eastAsia="en-GB"/>
          <w14:ligatures w14:val="none"/>
        </w:rPr>
      </w:pPr>
      <w:del w:id="599" w:author="Brie McMahon" w:date="2025-08-22T16:04:00Z" w16du:dateUtc="2025-08-22T15:04:00Z">
        <w:r w:rsidRPr="004D2B15" w:rsidDel="001200E2">
          <w:rPr>
            <w:rFonts w:ascii="Times New Roman" w:eastAsia="Times New Roman" w:hAnsi="Times New Roman" w:cs="Times New Roman"/>
            <w:kern w:val="0"/>
            <w:lang w:eastAsia="en-GB"/>
            <w14:ligatures w14:val="none"/>
          </w:rPr>
          <w:delText>Budget Visibility</w:delText>
        </w:r>
      </w:del>
    </w:p>
    <w:p w14:paraId="4583A9CF" w14:textId="242B51D7" w:rsidR="004D2B15" w:rsidRPr="004D2B15" w:rsidDel="001200E2" w:rsidRDefault="004D2B15" w:rsidP="004D2B15">
      <w:pPr>
        <w:numPr>
          <w:ilvl w:val="0"/>
          <w:numId w:val="14"/>
        </w:numPr>
        <w:spacing w:before="100" w:beforeAutospacing="1" w:after="100" w:afterAutospacing="1" w:line="240" w:lineRule="auto"/>
        <w:rPr>
          <w:del w:id="600" w:author="Brie McMahon" w:date="2025-08-22T16:04:00Z" w16du:dateUtc="2025-08-22T15:04:00Z"/>
          <w:rFonts w:ascii="Times New Roman" w:eastAsia="Times New Roman" w:hAnsi="Times New Roman" w:cs="Times New Roman"/>
          <w:kern w:val="0"/>
          <w:lang w:eastAsia="en-GB"/>
          <w14:ligatures w14:val="none"/>
        </w:rPr>
      </w:pPr>
      <w:del w:id="601" w:author="Brie McMahon" w:date="2025-08-22T16:04:00Z" w16du:dateUtc="2025-08-22T15:04:00Z">
        <w:r w:rsidRPr="004D2B15" w:rsidDel="001200E2">
          <w:rPr>
            <w:rFonts w:ascii="Times New Roman" w:eastAsia="Times New Roman" w:hAnsi="Times New Roman" w:cs="Times New Roman"/>
            <w:kern w:val="0"/>
            <w:lang w:eastAsia="en-GB"/>
            <w14:ligatures w14:val="none"/>
          </w:rPr>
          <w:delText>Project &amp; Invoicing Module</w:delText>
        </w:r>
      </w:del>
    </w:p>
    <w:p w14:paraId="67164349" w14:textId="769EACDB" w:rsidR="004D2B15" w:rsidRPr="004D2B15" w:rsidDel="001200E2" w:rsidRDefault="004D2B15" w:rsidP="004D2B15">
      <w:pPr>
        <w:numPr>
          <w:ilvl w:val="0"/>
          <w:numId w:val="14"/>
        </w:numPr>
        <w:spacing w:before="100" w:beforeAutospacing="1" w:after="100" w:afterAutospacing="1" w:line="240" w:lineRule="auto"/>
        <w:rPr>
          <w:del w:id="602" w:author="Brie McMahon" w:date="2025-08-22T16:04:00Z" w16du:dateUtc="2025-08-22T15:04:00Z"/>
          <w:rFonts w:ascii="Times New Roman" w:eastAsia="Times New Roman" w:hAnsi="Times New Roman" w:cs="Times New Roman"/>
          <w:kern w:val="0"/>
          <w:lang w:eastAsia="en-GB"/>
          <w14:ligatures w14:val="none"/>
        </w:rPr>
      </w:pPr>
      <w:del w:id="603" w:author="Brie McMahon" w:date="2025-08-22T16:04:00Z" w16du:dateUtc="2025-08-22T15:04:00Z">
        <w:r w:rsidRPr="004D2B15" w:rsidDel="001200E2">
          <w:rPr>
            <w:rFonts w:ascii="Times New Roman" w:eastAsia="Times New Roman" w:hAnsi="Times New Roman" w:cs="Times New Roman"/>
            <w:kern w:val="0"/>
            <w:lang w:eastAsia="en-GB"/>
            <w14:ligatures w14:val="none"/>
          </w:rPr>
          <w:delText>Forecasting &amp; Financial Tracking</w:delText>
        </w:r>
      </w:del>
    </w:p>
    <w:p w14:paraId="5C204699" w14:textId="62EA6912" w:rsidR="004D2B15" w:rsidRPr="004D2B15" w:rsidDel="001200E2" w:rsidRDefault="004D2B15" w:rsidP="004D2B15">
      <w:pPr>
        <w:numPr>
          <w:ilvl w:val="0"/>
          <w:numId w:val="14"/>
        </w:numPr>
        <w:spacing w:before="100" w:beforeAutospacing="1" w:after="100" w:afterAutospacing="1" w:line="240" w:lineRule="auto"/>
        <w:rPr>
          <w:del w:id="604" w:author="Brie McMahon" w:date="2025-08-22T16:04:00Z" w16du:dateUtc="2025-08-22T15:04:00Z"/>
          <w:rFonts w:ascii="Times New Roman" w:eastAsia="Times New Roman" w:hAnsi="Times New Roman" w:cs="Times New Roman"/>
          <w:kern w:val="0"/>
          <w:lang w:eastAsia="en-GB"/>
          <w14:ligatures w14:val="none"/>
        </w:rPr>
      </w:pPr>
      <w:del w:id="605" w:author="Brie McMahon" w:date="2025-08-22T16:04:00Z" w16du:dateUtc="2025-08-22T15:04:00Z">
        <w:r w:rsidRPr="004D2B15" w:rsidDel="001200E2">
          <w:rPr>
            <w:rFonts w:ascii="Times New Roman" w:eastAsia="Times New Roman" w:hAnsi="Times New Roman" w:cs="Times New Roman"/>
            <w:kern w:val="0"/>
            <w:lang w:eastAsia="en-GB"/>
            <w14:ligatures w14:val="none"/>
          </w:rPr>
          <w:delText>OS Navigation &amp; Support</w:delText>
        </w:r>
      </w:del>
    </w:p>
    <w:p w14:paraId="5D4137D1" w14:textId="44331308" w:rsidR="004D2B15" w:rsidRPr="004D2B15" w:rsidDel="001200E2" w:rsidRDefault="004D2B15" w:rsidP="004D2B15">
      <w:pPr>
        <w:spacing w:before="100" w:beforeAutospacing="1" w:after="100" w:afterAutospacing="1" w:line="240" w:lineRule="auto"/>
        <w:rPr>
          <w:del w:id="606" w:author="Brie McMahon" w:date="2025-08-22T16:04:00Z" w16du:dateUtc="2025-08-22T15:04:00Z"/>
          <w:rFonts w:ascii="Times New Roman" w:eastAsia="Times New Roman" w:hAnsi="Times New Roman" w:cs="Times New Roman"/>
          <w:kern w:val="0"/>
          <w:lang w:eastAsia="en-GB"/>
          <w14:ligatures w14:val="none"/>
        </w:rPr>
      </w:pPr>
      <w:del w:id="607" w:author="Brie McMahon" w:date="2025-08-22T16:04:00Z" w16du:dateUtc="2025-08-22T15:04:00Z">
        <w:r w:rsidRPr="004D2B15" w:rsidDel="001200E2">
          <w:rPr>
            <w:rFonts w:ascii="Times New Roman" w:eastAsia="Times New Roman" w:hAnsi="Times New Roman" w:cs="Times New Roman"/>
            <w:b/>
            <w:bCs/>
            <w:kern w:val="0"/>
            <w:lang w:eastAsia="en-GB"/>
            <w14:ligatures w14:val="none"/>
          </w:rPr>
          <w:delText>2. How valuable do you find live OS workshops?</w:delText>
        </w:r>
        <w:r w:rsidRPr="004D2B15" w:rsidDel="001200E2">
          <w:rPr>
            <w:rFonts w:ascii="Times New Roman" w:eastAsia="Times New Roman" w:hAnsi="Times New Roman" w:cs="Times New Roman"/>
            <w:kern w:val="0"/>
            <w:lang w:eastAsia="en-GB"/>
            <w14:ligatures w14:val="none"/>
          </w:rPr>
          <w:br/>
          <w:delText>(1 = Not valuable, 5 = Extremely helpful): ___</w:delText>
        </w:r>
      </w:del>
    </w:p>
    <w:p w14:paraId="2A073DC5" w14:textId="71A5C9A5" w:rsidR="004D2B15" w:rsidRPr="004D2B15" w:rsidDel="001200E2" w:rsidRDefault="004D2B15" w:rsidP="004D2B15">
      <w:pPr>
        <w:spacing w:before="100" w:beforeAutospacing="1" w:after="100" w:afterAutospacing="1" w:line="240" w:lineRule="auto"/>
        <w:rPr>
          <w:del w:id="608" w:author="Brie McMahon" w:date="2025-08-22T16:04:00Z" w16du:dateUtc="2025-08-22T15:04:00Z"/>
          <w:rFonts w:ascii="Times New Roman" w:eastAsia="Times New Roman" w:hAnsi="Times New Roman" w:cs="Times New Roman"/>
          <w:kern w:val="0"/>
          <w:lang w:eastAsia="en-GB"/>
          <w14:ligatures w14:val="none"/>
        </w:rPr>
      </w:pPr>
      <w:del w:id="609" w:author="Brie McMahon" w:date="2025-08-22T16:04:00Z" w16du:dateUtc="2025-08-22T15:04:00Z">
        <w:r w:rsidRPr="004D2B15" w:rsidDel="001200E2">
          <w:rPr>
            <w:rFonts w:ascii="Times New Roman" w:eastAsia="Times New Roman" w:hAnsi="Times New Roman" w:cs="Times New Roman"/>
            <w:b/>
            <w:bCs/>
            <w:kern w:val="0"/>
            <w:lang w:eastAsia="en-GB"/>
            <w14:ligatures w14:val="none"/>
          </w:rPr>
          <w:delText>3. Would you prefer:</w:delText>
        </w:r>
      </w:del>
    </w:p>
    <w:p w14:paraId="72D9772B" w14:textId="26A29AD5" w:rsidR="004D2B15" w:rsidRPr="004D2B15" w:rsidDel="001200E2" w:rsidRDefault="004D2B15" w:rsidP="004D2B15">
      <w:pPr>
        <w:numPr>
          <w:ilvl w:val="0"/>
          <w:numId w:val="15"/>
        </w:numPr>
        <w:spacing w:before="100" w:beforeAutospacing="1" w:after="100" w:afterAutospacing="1" w:line="240" w:lineRule="auto"/>
        <w:rPr>
          <w:del w:id="610" w:author="Brie McMahon" w:date="2025-08-22T16:04:00Z" w16du:dateUtc="2025-08-22T15:04:00Z"/>
          <w:rFonts w:ascii="Times New Roman" w:eastAsia="Times New Roman" w:hAnsi="Times New Roman" w:cs="Times New Roman"/>
          <w:kern w:val="0"/>
          <w:lang w:eastAsia="en-GB"/>
          <w14:ligatures w14:val="none"/>
        </w:rPr>
      </w:pPr>
      <w:del w:id="611" w:author="Brie McMahon" w:date="2025-08-22T16:04:00Z" w16du:dateUtc="2025-08-22T15:04:00Z">
        <w:r w:rsidRPr="004D2B15" w:rsidDel="001200E2">
          <w:rPr>
            <w:rFonts w:ascii="Times New Roman" w:eastAsia="Times New Roman" w:hAnsi="Times New Roman" w:cs="Times New Roman"/>
            <w:kern w:val="0"/>
            <w:lang w:eastAsia="en-GB"/>
            <w14:ligatures w14:val="none"/>
          </w:rPr>
          <w:delText>Department-specific sessions</w:delText>
        </w:r>
      </w:del>
    </w:p>
    <w:p w14:paraId="1BBDAD33" w14:textId="62EBCDD4" w:rsidR="004D2B15" w:rsidRPr="004D2B15" w:rsidDel="001200E2" w:rsidRDefault="004D2B15" w:rsidP="004D2B15">
      <w:pPr>
        <w:numPr>
          <w:ilvl w:val="0"/>
          <w:numId w:val="15"/>
        </w:numPr>
        <w:spacing w:before="100" w:beforeAutospacing="1" w:after="100" w:afterAutospacing="1" w:line="240" w:lineRule="auto"/>
        <w:rPr>
          <w:del w:id="612" w:author="Brie McMahon" w:date="2025-08-22T16:04:00Z" w16du:dateUtc="2025-08-22T15:04:00Z"/>
          <w:rFonts w:ascii="Times New Roman" w:eastAsia="Times New Roman" w:hAnsi="Times New Roman" w:cs="Times New Roman"/>
          <w:kern w:val="0"/>
          <w:lang w:eastAsia="en-GB"/>
          <w14:ligatures w14:val="none"/>
        </w:rPr>
      </w:pPr>
      <w:del w:id="613" w:author="Brie McMahon" w:date="2025-08-22T16:04:00Z" w16du:dateUtc="2025-08-22T15:04:00Z">
        <w:r w:rsidRPr="004D2B15" w:rsidDel="001200E2">
          <w:rPr>
            <w:rFonts w:ascii="Times New Roman" w:eastAsia="Times New Roman" w:hAnsi="Times New Roman" w:cs="Times New Roman"/>
            <w:kern w:val="0"/>
            <w:lang w:eastAsia="en-GB"/>
            <w14:ligatures w14:val="none"/>
          </w:rPr>
          <w:delText>Mixed group sessions</w:delText>
        </w:r>
      </w:del>
    </w:p>
    <w:p w14:paraId="56AA4BAD" w14:textId="5D898CE0" w:rsidR="004D2B15" w:rsidRPr="004D2B15" w:rsidDel="001200E2" w:rsidRDefault="004D2B15" w:rsidP="004D2B15">
      <w:pPr>
        <w:numPr>
          <w:ilvl w:val="0"/>
          <w:numId w:val="15"/>
        </w:numPr>
        <w:spacing w:before="100" w:beforeAutospacing="1" w:after="100" w:afterAutospacing="1" w:line="240" w:lineRule="auto"/>
        <w:rPr>
          <w:del w:id="614" w:author="Brie McMahon" w:date="2025-08-22T16:04:00Z" w16du:dateUtc="2025-08-22T15:04:00Z"/>
          <w:rFonts w:ascii="Times New Roman" w:eastAsia="Times New Roman" w:hAnsi="Times New Roman" w:cs="Times New Roman"/>
          <w:kern w:val="0"/>
          <w:lang w:eastAsia="en-GB"/>
          <w14:ligatures w14:val="none"/>
        </w:rPr>
      </w:pPr>
      <w:del w:id="615" w:author="Brie McMahon" w:date="2025-08-22T16:04:00Z" w16du:dateUtc="2025-08-22T15:04:00Z">
        <w:r w:rsidRPr="004D2B15" w:rsidDel="001200E2">
          <w:rPr>
            <w:rFonts w:ascii="Times New Roman" w:eastAsia="Times New Roman" w:hAnsi="Times New Roman" w:cs="Times New Roman"/>
            <w:kern w:val="0"/>
            <w:lang w:eastAsia="en-GB"/>
            <w14:ligatures w14:val="none"/>
          </w:rPr>
          <w:delText>1-on-1 or small group</w:delText>
        </w:r>
        <w:r w:rsidR="00731A3A" w:rsidDel="001200E2">
          <w:rPr>
            <w:rFonts w:ascii="Times New Roman" w:eastAsia="Times New Roman" w:hAnsi="Times New Roman" w:cs="Times New Roman"/>
            <w:kern w:val="0"/>
            <w:lang w:eastAsia="en-GB"/>
            <w14:ligatures w14:val="none"/>
          </w:rPr>
          <w:delText>s</w:delText>
        </w:r>
      </w:del>
    </w:p>
    <w:p w14:paraId="5E2616FE" w14:textId="54FD234D" w:rsidR="004D2B15" w:rsidRPr="004D2B15" w:rsidDel="001200E2" w:rsidRDefault="004D2B15" w:rsidP="004D2B15">
      <w:pPr>
        <w:spacing w:before="100" w:beforeAutospacing="1" w:after="100" w:afterAutospacing="1" w:line="240" w:lineRule="auto"/>
        <w:rPr>
          <w:del w:id="616" w:author="Brie McMahon" w:date="2025-08-22T16:04:00Z" w16du:dateUtc="2025-08-22T15:04:00Z"/>
          <w:rFonts w:ascii="Times New Roman" w:eastAsia="Times New Roman" w:hAnsi="Times New Roman" w:cs="Times New Roman"/>
          <w:kern w:val="0"/>
          <w:lang w:eastAsia="en-GB"/>
          <w14:ligatures w14:val="none"/>
        </w:rPr>
      </w:pPr>
      <w:del w:id="617" w:author="Brie McMahon" w:date="2025-08-22T16:04:00Z" w16du:dateUtc="2025-08-22T15:04:00Z">
        <w:r w:rsidRPr="004D2B15" w:rsidDel="001200E2">
          <w:rPr>
            <w:rFonts w:ascii="Times New Roman" w:eastAsia="Times New Roman" w:hAnsi="Times New Roman" w:cs="Times New Roman"/>
            <w:b/>
            <w:bCs/>
            <w:kern w:val="0"/>
            <w:lang w:eastAsia="en-GB"/>
            <w14:ligatures w14:val="none"/>
          </w:rPr>
          <w:delText>4. Would you find it helpful if we used real examples from your department during workshops?</w:delText>
        </w:r>
      </w:del>
    </w:p>
    <w:p w14:paraId="764D04BB" w14:textId="4C62B9EC" w:rsidR="004D2B15" w:rsidRPr="004D2B15" w:rsidDel="001200E2" w:rsidRDefault="004D2B15" w:rsidP="004D2B15">
      <w:pPr>
        <w:numPr>
          <w:ilvl w:val="0"/>
          <w:numId w:val="16"/>
        </w:numPr>
        <w:spacing w:before="100" w:beforeAutospacing="1" w:after="100" w:afterAutospacing="1" w:line="240" w:lineRule="auto"/>
        <w:rPr>
          <w:del w:id="618" w:author="Brie McMahon" w:date="2025-08-22T16:04:00Z" w16du:dateUtc="2025-08-22T15:04:00Z"/>
          <w:rFonts w:ascii="Times New Roman" w:eastAsia="Times New Roman" w:hAnsi="Times New Roman" w:cs="Times New Roman"/>
          <w:kern w:val="0"/>
          <w:lang w:eastAsia="en-GB"/>
          <w14:ligatures w14:val="none"/>
        </w:rPr>
      </w:pPr>
      <w:del w:id="619" w:author="Brie McMahon" w:date="2025-08-22T16:04:00Z" w16du:dateUtc="2025-08-22T15:04:00Z">
        <w:r w:rsidRPr="004D2B15" w:rsidDel="001200E2">
          <w:rPr>
            <w:rFonts w:ascii="Times New Roman" w:eastAsia="Times New Roman" w:hAnsi="Times New Roman" w:cs="Times New Roman"/>
            <w:kern w:val="0"/>
            <w:lang w:eastAsia="en-GB"/>
            <w14:ligatures w14:val="none"/>
          </w:rPr>
          <w:delText>Yes</w:delText>
        </w:r>
      </w:del>
    </w:p>
    <w:p w14:paraId="03BB80CF" w14:textId="07AF6C28" w:rsidR="004D2B15" w:rsidRPr="004D2B15" w:rsidDel="001200E2" w:rsidRDefault="004D2B15" w:rsidP="004D2B15">
      <w:pPr>
        <w:numPr>
          <w:ilvl w:val="0"/>
          <w:numId w:val="16"/>
        </w:numPr>
        <w:spacing w:before="100" w:beforeAutospacing="1" w:after="100" w:afterAutospacing="1" w:line="240" w:lineRule="auto"/>
        <w:rPr>
          <w:del w:id="620" w:author="Brie McMahon" w:date="2025-08-22T16:04:00Z" w16du:dateUtc="2025-08-22T15:04:00Z"/>
          <w:rFonts w:ascii="Times New Roman" w:eastAsia="Times New Roman" w:hAnsi="Times New Roman" w:cs="Times New Roman"/>
          <w:kern w:val="0"/>
          <w:lang w:eastAsia="en-GB"/>
          <w14:ligatures w14:val="none"/>
        </w:rPr>
      </w:pPr>
      <w:del w:id="621" w:author="Brie McMahon" w:date="2025-08-22T16:04:00Z" w16du:dateUtc="2025-08-22T15:04:00Z">
        <w:r w:rsidRPr="004D2B15" w:rsidDel="001200E2">
          <w:rPr>
            <w:rFonts w:ascii="Times New Roman" w:eastAsia="Times New Roman" w:hAnsi="Times New Roman" w:cs="Times New Roman"/>
            <w:kern w:val="0"/>
            <w:lang w:eastAsia="en-GB"/>
            <w14:ligatures w14:val="none"/>
          </w:rPr>
          <w:delText>No</w:delText>
        </w:r>
      </w:del>
    </w:p>
    <w:p w14:paraId="4B4936E0" w14:textId="544BE774" w:rsidR="004D2B15" w:rsidRPr="004D2B15" w:rsidDel="001200E2" w:rsidRDefault="004D2B15" w:rsidP="004D2B15">
      <w:pPr>
        <w:numPr>
          <w:ilvl w:val="0"/>
          <w:numId w:val="16"/>
        </w:numPr>
        <w:spacing w:before="100" w:beforeAutospacing="1" w:after="100" w:afterAutospacing="1" w:line="240" w:lineRule="auto"/>
        <w:rPr>
          <w:del w:id="622" w:author="Brie McMahon" w:date="2025-08-22T16:04:00Z" w16du:dateUtc="2025-08-22T15:04:00Z"/>
          <w:rFonts w:ascii="Times New Roman" w:eastAsia="Times New Roman" w:hAnsi="Times New Roman" w:cs="Times New Roman"/>
          <w:kern w:val="0"/>
          <w:lang w:eastAsia="en-GB"/>
          <w14:ligatures w14:val="none"/>
        </w:rPr>
      </w:pPr>
      <w:del w:id="623" w:author="Brie McMahon" w:date="2025-08-22T16:04:00Z" w16du:dateUtc="2025-08-22T15:04:00Z">
        <w:r w:rsidRPr="004D2B15" w:rsidDel="001200E2">
          <w:rPr>
            <w:rFonts w:ascii="Times New Roman" w:eastAsia="Times New Roman" w:hAnsi="Times New Roman" w:cs="Times New Roman"/>
            <w:kern w:val="0"/>
            <w:lang w:eastAsia="en-GB"/>
            <w14:ligatures w14:val="none"/>
          </w:rPr>
          <w:delText>Doesn’t matter</w:delText>
        </w:r>
      </w:del>
    </w:p>
    <w:p w14:paraId="52CB199F" w14:textId="07E490E3" w:rsidR="004D2B15" w:rsidRPr="004D2B15" w:rsidDel="001200E2" w:rsidRDefault="004D2B15" w:rsidP="004D2B15">
      <w:pPr>
        <w:spacing w:before="100" w:beforeAutospacing="1" w:after="100" w:afterAutospacing="1" w:line="240" w:lineRule="auto"/>
        <w:rPr>
          <w:del w:id="624" w:author="Brie McMahon" w:date="2025-08-22T16:04:00Z" w16du:dateUtc="2025-08-22T15:04:00Z"/>
          <w:rFonts w:ascii="Times New Roman" w:eastAsia="Times New Roman" w:hAnsi="Times New Roman" w:cs="Times New Roman"/>
          <w:kern w:val="0"/>
          <w:lang w:eastAsia="en-GB"/>
          <w14:ligatures w14:val="none"/>
        </w:rPr>
      </w:pPr>
      <w:del w:id="625" w:author="Brie McMahon" w:date="2025-08-22T16:04:00Z" w16du:dateUtc="2025-08-22T15:04:00Z">
        <w:r w:rsidRPr="004D2B15" w:rsidDel="001200E2">
          <w:rPr>
            <w:rFonts w:ascii="Times New Roman" w:eastAsia="Times New Roman" w:hAnsi="Times New Roman" w:cs="Times New Roman"/>
            <w:b/>
            <w:bCs/>
            <w:kern w:val="0"/>
            <w:lang w:eastAsia="en-GB"/>
            <w14:ligatures w14:val="none"/>
          </w:rPr>
          <w:delText>5. What would a ‘great’ OS workshop look like to you?</w:delText>
        </w:r>
      </w:del>
    </w:p>
    <w:p w14:paraId="54A2D854" w14:textId="10B0D12D" w:rsidR="004D2B15" w:rsidRPr="004D2B15" w:rsidDel="001200E2" w:rsidRDefault="00831248" w:rsidP="004D2B15">
      <w:pPr>
        <w:spacing w:after="0" w:line="240" w:lineRule="auto"/>
        <w:rPr>
          <w:del w:id="626" w:author="Brie McMahon" w:date="2025-08-22T16:04:00Z" w16du:dateUtc="2025-08-22T15:04:00Z"/>
          <w:rFonts w:ascii="Times New Roman" w:eastAsia="Times New Roman" w:hAnsi="Times New Roman" w:cs="Times New Roman"/>
          <w:kern w:val="0"/>
          <w:lang w:eastAsia="en-GB"/>
          <w14:ligatures w14:val="none"/>
        </w:rPr>
      </w:pPr>
      <w:del w:id="627" w:author="Brie McMahon" w:date="2025-08-22T16:04:00Z" w16du:dateUtc="2025-08-22T15:04:00Z">
        <w:r>
          <w:rPr>
            <w:rFonts w:ascii="Times New Roman" w:eastAsia="Times New Roman" w:hAnsi="Times New Roman" w:cs="Times New Roman"/>
            <w:noProof/>
            <w:kern w:val="0"/>
            <w:lang w:eastAsia="en-GB"/>
          </w:rPr>
          <w:pict w14:anchorId="6D0BE1A7">
            <v:rect id="_x0000_i1026" alt="" style="width:451.3pt;height:.05pt;mso-width-percent:0;mso-height-percent:0;mso-width-percent:0;mso-height-percent:0" o:hralign="center" o:hrstd="t" o:hr="t" fillcolor="#a0a0a0" stroked="f"/>
          </w:pict>
        </w:r>
      </w:del>
    </w:p>
    <w:p w14:paraId="629E12F6" w14:textId="6A5570CE" w:rsidR="008D54B2" w:rsidDel="001200E2" w:rsidRDefault="008D54B2" w:rsidP="004D2B15">
      <w:pPr>
        <w:spacing w:before="100" w:beforeAutospacing="1" w:after="100" w:afterAutospacing="1" w:line="240" w:lineRule="auto"/>
        <w:rPr>
          <w:del w:id="628" w:author="Brie McMahon" w:date="2025-08-22T16:04:00Z" w16du:dateUtc="2025-08-22T15:04:00Z"/>
          <w:rFonts w:ascii="Times New Roman" w:eastAsia="Times New Roman" w:hAnsi="Times New Roman" w:cs="Times New Roman"/>
          <w:b/>
          <w:bCs/>
          <w:kern w:val="0"/>
          <w:lang w:eastAsia="en-GB"/>
          <w14:ligatures w14:val="none"/>
        </w:rPr>
      </w:pPr>
    </w:p>
    <w:p w14:paraId="6DD992BB" w14:textId="19C22BA0" w:rsidR="008D54B2" w:rsidDel="00EA0D51" w:rsidRDefault="008D54B2" w:rsidP="004D2B15">
      <w:pPr>
        <w:spacing w:before="100" w:beforeAutospacing="1" w:after="100" w:afterAutospacing="1" w:line="240" w:lineRule="auto"/>
        <w:rPr>
          <w:del w:id="629" w:author="Brie McMahon" w:date="2025-08-22T16:15:00Z" w16du:dateUtc="2025-08-22T15:15:00Z"/>
          <w:rFonts w:ascii="Times New Roman" w:eastAsia="Times New Roman" w:hAnsi="Times New Roman" w:cs="Times New Roman"/>
          <w:b/>
          <w:bCs/>
          <w:kern w:val="0"/>
          <w:lang w:eastAsia="en-GB"/>
          <w14:ligatures w14:val="none"/>
        </w:rPr>
      </w:pPr>
    </w:p>
    <w:p w14:paraId="0651FA1E" w14:textId="35D25FB7" w:rsidR="004D2B15" w:rsidRPr="004D2B15" w:rsidDel="00EA0D51" w:rsidRDefault="004D2B15" w:rsidP="004D2B15">
      <w:pPr>
        <w:spacing w:before="100" w:beforeAutospacing="1" w:after="100" w:afterAutospacing="1" w:line="240" w:lineRule="auto"/>
        <w:rPr>
          <w:del w:id="630" w:author="Brie McMahon" w:date="2025-08-22T16:15:00Z" w16du:dateUtc="2025-08-22T15:15:00Z"/>
          <w:rFonts w:ascii="Times New Roman" w:eastAsia="Times New Roman" w:hAnsi="Times New Roman" w:cs="Times New Roman"/>
          <w:kern w:val="0"/>
          <w:lang w:eastAsia="en-GB"/>
          <w14:ligatures w14:val="none"/>
        </w:rPr>
      </w:pPr>
      <w:del w:id="631" w:author="Brie McMahon" w:date="2025-08-22T16:15:00Z" w16du:dateUtc="2025-08-22T15:15:00Z">
        <w:r w:rsidRPr="004D2B15" w:rsidDel="00EA0D51">
          <w:rPr>
            <w:rFonts w:ascii="Times New Roman" w:eastAsia="Times New Roman" w:hAnsi="Times New Roman" w:cs="Times New Roman"/>
            <w:b/>
            <w:bCs/>
            <w:kern w:val="0"/>
            <w:lang w:eastAsia="en-GB"/>
            <w14:ligatures w14:val="none"/>
          </w:rPr>
          <w:delText>Optional:</w:delText>
        </w:r>
        <w:r w:rsidRPr="004D2B15" w:rsidDel="00EA0D51">
          <w:rPr>
            <w:rFonts w:ascii="Times New Roman" w:eastAsia="Times New Roman" w:hAnsi="Times New Roman" w:cs="Times New Roman"/>
            <w:kern w:val="0"/>
            <w:lang w:eastAsia="en-GB"/>
            <w14:ligatures w14:val="none"/>
          </w:rPr>
          <w:br/>
          <w:delText>Department: ___________</w:delText>
        </w:r>
        <w:r w:rsidRPr="004D2B15" w:rsidDel="00EA0D51">
          <w:rPr>
            <w:rFonts w:ascii="Times New Roman" w:eastAsia="Times New Roman" w:hAnsi="Times New Roman" w:cs="Times New Roman"/>
            <w:kern w:val="0"/>
            <w:lang w:eastAsia="en-GB"/>
            <w14:ligatures w14:val="none"/>
          </w:rPr>
          <w:br/>
          <w:delText>Role: ___________</w:delText>
        </w:r>
      </w:del>
    </w:p>
    <w:p w14:paraId="65386DF8" w14:textId="77777777" w:rsidR="00D663D8" w:rsidDel="00EA0D51" w:rsidRDefault="00D663D8" w:rsidP="00D663D8">
      <w:pPr>
        <w:spacing w:before="100" w:beforeAutospacing="1" w:after="100" w:afterAutospacing="1" w:line="240" w:lineRule="auto"/>
        <w:outlineLvl w:val="1"/>
        <w:rPr>
          <w:del w:id="632" w:author="Brie McMahon" w:date="2025-08-22T16:15:00Z" w16du:dateUtc="2025-08-22T15:15:00Z"/>
          <w:rFonts w:ascii="Times New Roman" w:eastAsia="Times New Roman" w:hAnsi="Times New Roman" w:cs="Times New Roman"/>
          <w:b/>
          <w:bCs/>
          <w:kern w:val="0"/>
          <w:sz w:val="36"/>
          <w:szCs w:val="36"/>
          <w:lang w:eastAsia="en-GB"/>
          <w14:ligatures w14:val="none"/>
        </w:rPr>
      </w:pPr>
    </w:p>
    <w:p w14:paraId="5ED36024" w14:textId="77777777" w:rsidR="00D663D8" w:rsidDel="00EA0D51" w:rsidRDefault="00D663D8" w:rsidP="00D663D8">
      <w:pPr>
        <w:spacing w:before="100" w:beforeAutospacing="1" w:after="100" w:afterAutospacing="1" w:line="240" w:lineRule="auto"/>
        <w:outlineLvl w:val="1"/>
        <w:rPr>
          <w:del w:id="633" w:author="Brie McMahon" w:date="2025-08-22T16:15:00Z" w16du:dateUtc="2025-08-22T15:15:00Z"/>
          <w:rFonts w:ascii="Times New Roman" w:eastAsia="Times New Roman" w:hAnsi="Times New Roman" w:cs="Times New Roman"/>
          <w:b/>
          <w:bCs/>
          <w:kern w:val="0"/>
          <w:sz w:val="36"/>
          <w:szCs w:val="36"/>
          <w:lang w:eastAsia="en-GB"/>
          <w14:ligatures w14:val="none"/>
        </w:rPr>
      </w:pPr>
    </w:p>
    <w:p w14:paraId="4839CAC6" w14:textId="77777777" w:rsidR="00D663D8" w:rsidRDefault="00D663D8" w:rsidP="00D663D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6023D35A" w14:textId="275A5171" w:rsidR="00D663D8" w:rsidRPr="00D663D8" w:rsidDel="001200E2" w:rsidRDefault="00D663D8" w:rsidP="6A784506">
      <w:pPr>
        <w:spacing w:before="100" w:beforeAutospacing="1" w:after="100" w:afterAutospacing="1" w:line="240" w:lineRule="auto"/>
        <w:outlineLvl w:val="1"/>
        <w:rPr>
          <w:del w:id="634" w:author="Brie McMahon" w:date="2025-08-22T16:12:00Z" w16du:dateUtc="2025-08-22T15:12:00Z"/>
          <w:rFonts w:ascii="Times New Roman" w:eastAsia="Times New Roman" w:hAnsi="Times New Roman" w:cs="Times New Roman"/>
          <w:b/>
          <w:bCs/>
          <w:kern w:val="0"/>
          <w:sz w:val="36"/>
          <w:szCs w:val="36"/>
          <w:lang w:eastAsia="en-GB"/>
          <w14:ligatures w14:val="none"/>
        </w:rPr>
      </w:pPr>
      <w:del w:id="635" w:author="Brie McMahon" w:date="2025-08-22T16:12:00Z" w16du:dateUtc="2025-08-22T15:12:00Z">
        <w:r w:rsidRPr="00D663D8" w:rsidDel="001200E2">
          <w:rPr>
            <w:rFonts w:ascii="Times New Roman" w:eastAsia="Times New Roman" w:hAnsi="Times New Roman" w:cs="Times New Roman"/>
            <w:b/>
            <w:bCs/>
            <w:kern w:val="0"/>
            <w:sz w:val="36"/>
            <w:szCs w:val="36"/>
            <w:lang w:eastAsia="en-GB"/>
            <w14:ligatures w14:val="none"/>
          </w:rPr>
          <w:delText xml:space="preserve">Survey </w:delText>
        </w:r>
        <w:r w:rsidR="00545F16" w:rsidDel="001200E2">
          <w:rPr>
            <w:rFonts w:ascii="Times New Roman" w:eastAsia="Times New Roman" w:hAnsi="Times New Roman" w:cs="Times New Roman"/>
            <w:b/>
            <w:bCs/>
            <w:kern w:val="0"/>
            <w:sz w:val="36"/>
            <w:szCs w:val="36"/>
            <w:lang w:eastAsia="en-GB"/>
            <w14:ligatures w14:val="none"/>
          </w:rPr>
          <w:delText>7</w:delText>
        </w:r>
        <w:r w:rsidRPr="00D663D8" w:rsidDel="001200E2">
          <w:rPr>
            <w:rFonts w:ascii="Times New Roman" w:eastAsia="Times New Roman" w:hAnsi="Times New Roman" w:cs="Times New Roman"/>
            <w:b/>
            <w:bCs/>
            <w:kern w:val="0"/>
            <w:sz w:val="36"/>
            <w:szCs w:val="36"/>
            <w:lang w:eastAsia="en-GB"/>
            <w14:ligatures w14:val="none"/>
          </w:rPr>
          <w:delText xml:space="preserve">: Shape the Next OS Workshops </w:delText>
        </w:r>
        <w:r w:rsidR="6449C6D8" w:rsidRPr="00D663D8" w:rsidDel="001200E2">
          <w:rPr>
            <w:rFonts w:ascii="Times New Roman" w:eastAsia="Times New Roman" w:hAnsi="Times New Roman" w:cs="Times New Roman"/>
            <w:b/>
            <w:bCs/>
            <w:kern w:val="0"/>
            <w:sz w:val="36"/>
            <w:szCs w:val="36"/>
            <w:lang w:eastAsia="en-GB"/>
            <w14:ligatures w14:val="none"/>
          </w:rPr>
          <w:delText>-</w:delText>
        </w:r>
        <w:r w:rsidRPr="00D663D8" w:rsidDel="001200E2">
          <w:rPr>
            <w:rFonts w:ascii="Times New Roman" w:eastAsia="Times New Roman" w:hAnsi="Times New Roman" w:cs="Times New Roman"/>
            <w:b/>
            <w:bCs/>
            <w:kern w:val="0"/>
            <w:sz w:val="36"/>
            <w:szCs w:val="36"/>
            <w:lang w:eastAsia="en-GB"/>
            <w14:ligatures w14:val="none"/>
          </w:rPr>
          <w:delText xml:space="preserve"> Workshop Readiness</w:delText>
        </w:r>
      </w:del>
    </w:p>
    <w:p w14:paraId="597002B4" w14:textId="11D704B9" w:rsidR="00D663D8" w:rsidRPr="00D663D8" w:rsidRDefault="00D663D8" w:rsidP="626FDE8A">
      <w:pPr>
        <w:spacing w:before="100" w:beforeAutospacing="1" w:after="100" w:afterAutospacing="1" w:line="240" w:lineRule="auto"/>
        <w:rPr>
          <w:rFonts w:ascii="Times New Roman" w:eastAsia="Times New Roman" w:hAnsi="Times New Roman" w:cs="Times New Roman"/>
          <w:kern w:val="0"/>
          <w:lang w:eastAsia="en-GB"/>
          <w14:ligatures w14:val="none"/>
        </w:rPr>
      </w:pPr>
      <w:del w:id="636" w:author="Brie McMahon" w:date="2025-08-22T16:12:00Z" w16du:dateUtc="2025-08-22T15:12:00Z">
        <w:r w:rsidRPr="626FDE8A" w:rsidDel="001200E2">
          <w:rPr>
            <w:rFonts w:ascii="Times New Roman" w:eastAsia="Times New Roman" w:hAnsi="Times New Roman" w:cs="Times New Roman"/>
            <w:i/>
            <w:iCs/>
            <w:kern w:val="0"/>
            <w:lang w:eastAsia="en-GB"/>
            <w14:ligatures w14:val="none"/>
          </w:rPr>
          <w:delText xml:space="preserve">We’re planning a series of workshops focused on improving how internal staff manage OS processes </w:delText>
        </w:r>
        <w:r w:rsidR="51B7C4A1" w:rsidRPr="626FDE8A" w:rsidDel="001200E2">
          <w:rPr>
            <w:rFonts w:ascii="Times New Roman" w:eastAsia="Times New Roman" w:hAnsi="Times New Roman" w:cs="Times New Roman"/>
            <w:i/>
            <w:iCs/>
            <w:kern w:val="0"/>
            <w:lang w:eastAsia="en-GB"/>
            <w14:ligatures w14:val="none"/>
          </w:rPr>
          <w:delText>-</w:delText>
        </w:r>
        <w:r w:rsidRPr="626FDE8A" w:rsidDel="001200E2">
          <w:rPr>
            <w:rFonts w:ascii="Times New Roman" w:eastAsia="Times New Roman" w:hAnsi="Times New Roman" w:cs="Times New Roman"/>
            <w:i/>
            <w:iCs/>
            <w:kern w:val="0"/>
            <w:lang w:eastAsia="en-GB"/>
            <w14:ligatures w14:val="none"/>
          </w:rPr>
          <w:delText xml:space="preserve"> particularly for Associates and Subcontractors. Your input will help us shape workshops that are relevant, focused, and impactful.</w:delText>
        </w:r>
      </w:del>
      <w:ins w:id="637" w:author="Brie McMahon" w:date="2025-08-22T16:12:00Z" w16du:dateUtc="2025-08-22T15:12:00Z">
        <w:r w:rsidR="001200E2">
          <w:rPr>
            <w:rFonts w:ascii="Times New Roman" w:eastAsia="Times New Roman" w:hAnsi="Times New Roman" w:cs="Times New Roman"/>
            <w:b/>
            <w:bCs/>
            <w:kern w:val="0"/>
            <w:sz w:val="36"/>
            <w:szCs w:val="36"/>
            <w:lang w:eastAsia="en-GB"/>
            <w14:ligatures w14:val="none"/>
          </w:rPr>
          <w:t>General OS Development</w:t>
        </w:r>
      </w:ins>
    </w:p>
    <w:p w14:paraId="7BCAD8C5" w14:textId="5E8B08C4" w:rsidR="001200E2" w:rsidRDefault="00EA0D51" w:rsidP="001200E2">
      <w:pPr>
        <w:spacing w:before="100" w:beforeAutospacing="1" w:after="100" w:afterAutospacing="1" w:line="240" w:lineRule="auto"/>
        <w:rPr>
          <w:ins w:id="638" w:author="Brie McMahon" w:date="2025-08-22T16:11:00Z" w16du:dateUtc="2025-08-22T15:11:00Z"/>
          <w:rFonts w:ascii="Times New Roman" w:eastAsia="Times New Roman" w:hAnsi="Times New Roman" w:cs="Times New Roman"/>
          <w:b/>
          <w:bCs/>
          <w:kern w:val="0"/>
          <w:lang w:eastAsia="en-GB"/>
          <w14:ligatures w14:val="none"/>
        </w:rPr>
      </w:pPr>
      <w:ins w:id="639" w:author="Brie McMahon" w:date="2025-08-22T16:15:00Z" w16du:dateUtc="2025-08-22T15:15:00Z">
        <w:r>
          <w:rPr>
            <w:rFonts w:ascii="Times New Roman" w:eastAsia="Times New Roman" w:hAnsi="Times New Roman" w:cs="Times New Roman"/>
            <w:b/>
            <w:bCs/>
            <w:kern w:val="0"/>
            <w:lang w:eastAsia="en-GB"/>
            <w14:ligatures w14:val="none"/>
          </w:rPr>
          <w:t>54</w:t>
        </w:r>
      </w:ins>
      <w:ins w:id="640" w:author="Brie McMahon" w:date="2025-08-22T16:11:00Z" w16du:dateUtc="2025-08-22T15:11:00Z">
        <w:r w:rsidR="001200E2">
          <w:rPr>
            <w:rFonts w:ascii="Times New Roman" w:eastAsia="Times New Roman" w:hAnsi="Times New Roman" w:cs="Times New Roman"/>
            <w:b/>
            <w:bCs/>
            <w:kern w:val="0"/>
            <w:lang w:eastAsia="en-GB"/>
            <w14:ligatures w14:val="none"/>
          </w:rPr>
          <w:t>. Are there any aspects of the OS where you or your team have experienced recurring challenges?</w:t>
        </w:r>
      </w:ins>
    </w:p>
    <w:p w14:paraId="5B67D1B6" w14:textId="0800C040" w:rsidR="001200E2" w:rsidRPr="001200E2" w:rsidRDefault="001200E2" w:rsidP="001200E2">
      <w:pPr>
        <w:spacing w:before="100" w:beforeAutospacing="1" w:after="100" w:afterAutospacing="1" w:line="240" w:lineRule="auto"/>
        <w:rPr>
          <w:ins w:id="641" w:author="Brie McMahon" w:date="2025-08-22T16:11:00Z" w16du:dateUtc="2025-08-22T15:11:00Z"/>
          <w:rFonts w:ascii="Times New Roman" w:eastAsia="Times New Roman" w:hAnsi="Times New Roman" w:cs="Times New Roman"/>
          <w:kern w:val="0"/>
          <w:lang w:eastAsia="en-GB"/>
          <w14:ligatures w14:val="none"/>
          <w:rPrChange w:id="642" w:author="Brie McMahon" w:date="2025-08-22T16:11:00Z" w16du:dateUtc="2025-08-22T15:11:00Z">
            <w:rPr>
              <w:ins w:id="643" w:author="Brie McMahon" w:date="2025-08-22T16:11:00Z" w16du:dateUtc="2025-08-22T15:11:00Z"/>
              <w:rFonts w:ascii="Times New Roman" w:eastAsia="Times New Roman" w:hAnsi="Times New Roman" w:cs="Times New Roman"/>
              <w:b/>
              <w:bCs/>
              <w:kern w:val="0"/>
              <w:lang w:eastAsia="en-GB"/>
              <w14:ligatures w14:val="none"/>
            </w:rPr>
          </w:rPrChange>
        </w:rPr>
      </w:pPr>
      <w:ins w:id="644" w:author="Brie McMahon" w:date="2025-08-22T16:11:00Z" w16du:dateUtc="2025-08-22T15:11:00Z">
        <w:r w:rsidRPr="00D07D3E">
          <w:rPr>
            <w:rFonts w:ascii="Times New Roman" w:eastAsia="Times New Roman" w:hAnsi="Times New Roman" w:cs="Times New Roman"/>
            <w:i/>
            <w:iCs/>
            <w:kern w:val="0"/>
            <w:lang w:eastAsia="en-GB"/>
            <w14:ligatures w14:val="none"/>
          </w:rPr>
          <w:t>(Free text)</w:t>
        </w:r>
      </w:ins>
    </w:p>
    <w:p w14:paraId="39249985" w14:textId="59423655" w:rsidR="00D663D8" w:rsidRPr="00D663D8" w:rsidDel="001200E2" w:rsidRDefault="00D663D8" w:rsidP="00D663D8">
      <w:pPr>
        <w:spacing w:before="100" w:beforeAutospacing="1" w:after="100" w:afterAutospacing="1" w:line="240" w:lineRule="auto"/>
        <w:rPr>
          <w:del w:id="645" w:author="Brie McMahon" w:date="2025-08-22T16:07:00Z" w16du:dateUtc="2025-08-22T15:07:00Z"/>
          <w:rFonts w:ascii="Times New Roman" w:eastAsia="Times New Roman" w:hAnsi="Times New Roman" w:cs="Times New Roman"/>
          <w:kern w:val="0"/>
          <w:lang w:eastAsia="en-GB"/>
          <w14:ligatures w14:val="none"/>
        </w:rPr>
      </w:pPr>
      <w:del w:id="646" w:author="Brie McMahon" w:date="2025-08-22T16:07:00Z" w16du:dateUtc="2025-08-22T15:07:00Z">
        <w:r w:rsidRPr="00D663D8" w:rsidDel="001200E2">
          <w:rPr>
            <w:rFonts w:ascii="Times New Roman" w:eastAsia="Times New Roman" w:hAnsi="Times New Roman" w:cs="Times New Roman"/>
            <w:b/>
            <w:bCs/>
            <w:kern w:val="0"/>
            <w:lang w:eastAsia="en-GB"/>
            <w14:ligatures w14:val="none"/>
          </w:rPr>
          <w:lastRenderedPageBreak/>
          <w:delText xml:space="preserve">1. </w:delText>
        </w:r>
      </w:del>
      <w:del w:id="647" w:author="Brie McMahon" w:date="2025-08-22T16:05:00Z" w16du:dateUtc="2025-08-22T15:05:00Z">
        <w:r w:rsidRPr="00D663D8" w:rsidDel="001200E2">
          <w:rPr>
            <w:rFonts w:ascii="Times New Roman" w:eastAsia="Times New Roman" w:hAnsi="Times New Roman" w:cs="Times New Roman"/>
            <w:b/>
            <w:bCs/>
            <w:kern w:val="0"/>
            <w:lang w:eastAsia="en-GB"/>
            <w14:ligatures w14:val="none"/>
          </w:rPr>
          <w:delText>Which topics would you find most useful in a workshop?</w:delText>
        </w:r>
      </w:del>
    </w:p>
    <w:p w14:paraId="4C224CE5" w14:textId="2D564A48" w:rsidR="00D663D8" w:rsidRPr="00D663D8" w:rsidDel="001200E2" w:rsidRDefault="00D663D8" w:rsidP="626FDE8A">
      <w:pPr>
        <w:numPr>
          <w:ilvl w:val="0"/>
          <w:numId w:val="34"/>
        </w:numPr>
        <w:spacing w:before="100" w:beforeAutospacing="1" w:after="100" w:afterAutospacing="1" w:line="240" w:lineRule="auto"/>
        <w:rPr>
          <w:del w:id="648" w:author="Brie McMahon" w:date="2025-08-22T16:06:00Z" w16du:dateUtc="2025-08-22T15:06:00Z"/>
          <w:rFonts w:ascii="Times New Roman" w:eastAsia="Times New Roman" w:hAnsi="Times New Roman" w:cs="Times New Roman"/>
          <w:kern w:val="0"/>
          <w:lang w:eastAsia="en-GB"/>
          <w14:ligatures w14:val="none"/>
        </w:rPr>
      </w:pPr>
      <w:del w:id="649" w:author="Brie McMahon" w:date="2025-08-22T16:06:00Z" w16du:dateUtc="2025-08-22T15:06:00Z">
        <w:r w:rsidRPr="00D663D8" w:rsidDel="001200E2">
          <w:rPr>
            <w:rFonts w:ascii="Times New Roman" w:eastAsia="Times New Roman" w:hAnsi="Times New Roman" w:cs="Times New Roman"/>
            <w:kern w:val="0"/>
            <w:lang w:eastAsia="en-GB"/>
            <w14:ligatures w14:val="none"/>
          </w:rPr>
          <w:delText>Time and Expense logging for external consultants</w:delText>
        </w:r>
      </w:del>
    </w:p>
    <w:p w14:paraId="5AECD544" w14:textId="74A3043E" w:rsidR="00D663D8" w:rsidRPr="00D663D8" w:rsidDel="001200E2" w:rsidRDefault="00D663D8" w:rsidP="00D663D8">
      <w:pPr>
        <w:numPr>
          <w:ilvl w:val="0"/>
          <w:numId w:val="34"/>
        </w:numPr>
        <w:spacing w:before="100" w:beforeAutospacing="1" w:after="100" w:afterAutospacing="1" w:line="240" w:lineRule="auto"/>
        <w:rPr>
          <w:del w:id="650" w:author="Brie McMahon" w:date="2025-08-22T16:06:00Z" w16du:dateUtc="2025-08-22T15:06:00Z"/>
          <w:rFonts w:ascii="Times New Roman" w:eastAsia="Times New Roman" w:hAnsi="Times New Roman" w:cs="Times New Roman"/>
          <w:kern w:val="0"/>
          <w:lang w:eastAsia="en-GB"/>
          <w14:ligatures w14:val="none"/>
        </w:rPr>
      </w:pPr>
      <w:del w:id="651" w:author="Brie McMahon" w:date="2025-08-22T16:06:00Z" w16du:dateUtc="2025-08-22T15:06:00Z">
        <w:r w:rsidRPr="00D663D8" w:rsidDel="001200E2">
          <w:rPr>
            <w:rFonts w:ascii="Times New Roman" w:eastAsia="Times New Roman" w:hAnsi="Times New Roman" w:cs="Times New Roman"/>
            <w:kern w:val="0"/>
            <w:lang w:eastAsia="en-GB"/>
            <w14:ligatures w14:val="none"/>
          </w:rPr>
          <w:delText>Budget visibility and approval flows</w:delText>
        </w:r>
      </w:del>
    </w:p>
    <w:p w14:paraId="4ABE7701" w14:textId="29300E57" w:rsidR="00D663D8" w:rsidRPr="00D663D8" w:rsidDel="001200E2" w:rsidRDefault="00D663D8" w:rsidP="00D663D8">
      <w:pPr>
        <w:numPr>
          <w:ilvl w:val="0"/>
          <w:numId w:val="34"/>
        </w:numPr>
        <w:spacing w:before="100" w:beforeAutospacing="1" w:after="100" w:afterAutospacing="1" w:line="240" w:lineRule="auto"/>
        <w:rPr>
          <w:del w:id="652" w:author="Brie McMahon" w:date="2025-08-22T16:06:00Z" w16du:dateUtc="2025-08-22T15:06:00Z"/>
          <w:rFonts w:ascii="Times New Roman" w:eastAsia="Times New Roman" w:hAnsi="Times New Roman" w:cs="Times New Roman"/>
          <w:kern w:val="0"/>
          <w:lang w:eastAsia="en-GB"/>
          <w14:ligatures w14:val="none"/>
        </w:rPr>
      </w:pPr>
      <w:del w:id="653" w:author="Brie McMahon" w:date="2025-08-22T16:06:00Z" w16du:dateUtc="2025-08-22T15:06:00Z">
        <w:r w:rsidRPr="00D663D8" w:rsidDel="001200E2">
          <w:rPr>
            <w:rFonts w:ascii="Times New Roman" w:eastAsia="Times New Roman" w:hAnsi="Times New Roman" w:cs="Times New Roman"/>
            <w:kern w:val="0"/>
            <w:lang w:eastAsia="en-GB"/>
            <w14:ligatures w14:val="none"/>
          </w:rPr>
          <w:delText>Project codes and contracting setup</w:delText>
        </w:r>
      </w:del>
    </w:p>
    <w:p w14:paraId="07E85163" w14:textId="0A34EB09" w:rsidR="00D663D8" w:rsidRPr="00D663D8" w:rsidDel="001200E2" w:rsidRDefault="00D663D8" w:rsidP="00D663D8">
      <w:pPr>
        <w:numPr>
          <w:ilvl w:val="0"/>
          <w:numId w:val="34"/>
        </w:numPr>
        <w:spacing w:before="100" w:beforeAutospacing="1" w:after="100" w:afterAutospacing="1" w:line="240" w:lineRule="auto"/>
        <w:rPr>
          <w:del w:id="654" w:author="Brie McMahon" w:date="2025-08-22T16:06:00Z" w16du:dateUtc="2025-08-22T15:06:00Z"/>
          <w:rFonts w:ascii="Times New Roman" w:eastAsia="Times New Roman" w:hAnsi="Times New Roman" w:cs="Times New Roman"/>
          <w:kern w:val="0"/>
          <w:lang w:eastAsia="en-GB"/>
          <w14:ligatures w14:val="none"/>
        </w:rPr>
      </w:pPr>
      <w:del w:id="655" w:author="Brie McMahon" w:date="2025-08-22T16:06:00Z" w16du:dateUtc="2025-08-22T15:06:00Z">
        <w:r w:rsidRPr="00D663D8" w:rsidDel="001200E2">
          <w:rPr>
            <w:rFonts w:ascii="Times New Roman" w:eastAsia="Times New Roman" w:hAnsi="Times New Roman" w:cs="Times New Roman"/>
            <w:kern w:val="0"/>
            <w:lang w:eastAsia="en-GB"/>
            <w14:ligatures w14:val="none"/>
          </w:rPr>
          <w:delText>Troubleshooting access / support issues</w:delText>
        </w:r>
      </w:del>
    </w:p>
    <w:p w14:paraId="7686E547" w14:textId="6EFD7138" w:rsidR="00D663D8" w:rsidRPr="00D663D8" w:rsidDel="001200E2" w:rsidRDefault="00D663D8" w:rsidP="00D663D8">
      <w:pPr>
        <w:numPr>
          <w:ilvl w:val="0"/>
          <w:numId w:val="34"/>
        </w:numPr>
        <w:spacing w:before="100" w:beforeAutospacing="1" w:after="100" w:afterAutospacing="1" w:line="240" w:lineRule="auto"/>
        <w:rPr>
          <w:del w:id="656" w:author="Brie McMahon" w:date="2025-08-22T16:06:00Z" w16du:dateUtc="2025-08-22T15:06:00Z"/>
          <w:rFonts w:ascii="Times New Roman" w:eastAsia="Times New Roman" w:hAnsi="Times New Roman" w:cs="Times New Roman"/>
          <w:kern w:val="0"/>
          <w:lang w:eastAsia="en-GB"/>
          <w14:ligatures w14:val="none"/>
        </w:rPr>
      </w:pPr>
      <w:del w:id="657" w:author="Brie McMahon" w:date="2025-08-22T16:06:00Z" w16du:dateUtc="2025-08-22T15:06:00Z">
        <w:r w:rsidRPr="00D663D8" w:rsidDel="001200E2">
          <w:rPr>
            <w:rFonts w:ascii="Times New Roman" w:eastAsia="Times New Roman" w:hAnsi="Times New Roman" w:cs="Times New Roman"/>
            <w:kern w:val="0"/>
            <w:lang w:eastAsia="en-GB"/>
            <w14:ligatures w14:val="none"/>
          </w:rPr>
          <w:delText>Best practices for onboarding / offboarding</w:delText>
        </w:r>
      </w:del>
    </w:p>
    <w:p w14:paraId="3016DC57" w14:textId="2EE7BC82" w:rsidR="00D663D8" w:rsidRPr="00D663D8" w:rsidDel="001200E2" w:rsidRDefault="00D663D8" w:rsidP="00D663D8">
      <w:pPr>
        <w:numPr>
          <w:ilvl w:val="0"/>
          <w:numId w:val="34"/>
        </w:numPr>
        <w:spacing w:before="100" w:beforeAutospacing="1" w:after="100" w:afterAutospacing="1" w:line="240" w:lineRule="auto"/>
        <w:rPr>
          <w:del w:id="658" w:author="Brie McMahon" w:date="2025-08-22T16:06:00Z" w16du:dateUtc="2025-08-22T15:06:00Z"/>
          <w:rFonts w:ascii="Times New Roman" w:eastAsia="Times New Roman" w:hAnsi="Times New Roman" w:cs="Times New Roman"/>
          <w:kern w:val="0"/>
          <w:lang w:eastAsia="en-GB"/>
          <w14:ligatures w14:val="none"/>
        </w:rPr>
      </w:pPr>
      <w:del w:id="659" w:author="Brie McMahon" w:date="2025-08-22T16:06:00Z" w16du:dateUtc="2025-08-22T15:06:00Z">
        <w:r w:rsidRPr="00D663D8" w:rsidDel="001200E2">
          <w:rPr>
            <w:rFonts w:ascii="Times New Roman" w:eastAsia="Times New Roman" w:hAnsi="Times New Roman" w:cs="Times New Roman"/>
            <w:kern w:val="0"/>
            <w:lang w:eastAsia="en-GB"/>
            <w14:ligatures w14:val="none"/>
          </w:rPr>
          <w:delText>Other: ___________</w:delText>
        </w:r>
      </w:del>
    </w:p>
    <w:p w14:paraId="40664863" w14:textId="7A066CB5" w:rsidR="001200E2" w:rsidRDefault="00EA0D51" w:rsidP="00D663D8">
      <w:pPr>
        <w:spacing w:before="100" w:beforeAutospacing="1" w:after="100" w:afterAutospacing="1" w:line="240" w:lineRule="auto"/>
        <w:rPr>
          <w:ins w:id="660" w:author="Brie McMahon" w:date="2025-08-22T16:11:00Z" w16du:dateUtc="2025-08-22T15:11:00Z"/>
          <w:rFonts w:ascii="Times New Roman" w:eastAsia="Times New Roman" w:hAnsi="Times New Roman" w:cs="Times New Roman"/>
          <w:b/>
          <w:bCs/>
          <w:kern w:val="0"/>
          <w:lang w:eastAsia="en-GB"/>
          <w14:ligatures w14:val="none"/>
        </w:rPr>
      </w:pPr>
      <w:ins w:id="661" w:author="Brie McMahon" w:date="2025-08-22T16:15:00Z" w16du:dateUtc="2025-08-22T15:15:00Z">
        <w:r>
          <w:rPr>
            <w:rFonts w:ascii="Times New Roman" w:eastAsia="Times New Roman" w:hAnsi="Times New Roman" w:cs="Times New Roman"/>
            <w:b/>
            <w:bCs/>
            <w:kern w:val="0"/>
            <w:lang w:eastAsia="en-GB"/>
            <w14:ligatures w14:val="none"/>
          </w:rPr>
          <w:t>55</w:t>
        </w:r>
      </w:ins>
      <w:del w:id="662" w:author="Brie McMahon" w:date="2025-08-22T16:15:00Z" w16du:dateUtc="2025-08-22T15:15:00Z">
        <w:r w:rsidR="00D663D8" w:rsidRPr="00D663D8" w:rsidDel="00EA0D51">
          <w:rPr>
            <w:rFonts w:ascii="Times New Roman" w:eastAsia="Times New Roman" w:hAnsi="Times New Roman" w:cs="Times New Roman"/>
            <w:b/>
            <w:bCs/>
            <w:kern w:val="0"/>
            <w:lang w:eastAsia="en-GB"/>
            <w14:ligatures w14:val="none"/>
          </w:rPr>
          <w:delText>2</w:delText>
        </w:r>
      </w:del>
      <w:r w:rsidR="00D663D8" w:rsidRPr="00D663D8">
        <w:rPr>
          <w:rFonts w:ascii="Times New Roman" w:eastAsia="Times New Roman" w:hAnsi="Times New Roman" w:cs="Times New Roman"/>
          <w:b/>
          <w:bCs/>
          <w:kern w:val="0"/>
          <w:lang w:eastAsia="en-GB"/>
          <w14:ligatures w14:val="none"/>
        </w:rPr>
        <w:t xml:space="preserve">. </w:t>
      </w:r>
      <w:ins w:id="663" w:author="Brie McMahon" w:date="2025-08-22T16:06:00Z" w16du:dateUtc="2025-08-22T15:06:00Z">
        <w:r w:rsidR="001200E2">
          <w:rPr>
            <w:rFonts w:ascii="Times New Roman" w:eastAsia="Times New Roman" w:hAnsi="Times New Roman" w:cs="Times New Roman"/>
            <w:b/>
            <w:bCs/>
            <w:kern w:val="0"/>
            <w:lang w:eastAsia="en-GB"/>
            <w14:ligatures w14:val="none"/>
          </w:rPr>
          <w:t xml:space="preserve">Are there </w:t>
        </w:r>
      </w:ins>
      <w:ins w:id="664" w:author="Brie McMahon" w:date="2025-08-22T16:08:00Z" w16du:dateUtc="2025-08-22T15:08:00Z">
        <w:r w:rsidR="001200E2">
          <w:rPr>
            <w:rFonts w:ascii="Times New Roman" w:eastAsia="Times New Roman" w:hAnsi="Times New Roman" w:cs="Times New Roman"/>
            <w:b/>
            <w:bCs/>
            <w:kern w:val="0"/>
            <w:lang w:eastAsia="en-GB"/>
            <w14:ligatures w14:val="none"/>
          </w:rPr>
          <w:t>any</w:t>
        </w:r>
      </w:ins>
      <w:ins w:id="665" w:author="Brie McMahon" w:date="2025-08-22T16:06:00Z" w16du:dateUtc="2025-08-22T15:06:00Z">
        <w:r w:rsidR="001200E2">
          <w:rPr>
            <w:rFonts w:ascii="Times New Roman" w:eastAsia="Times New Roman" w:hAnsi="Times New Roman" w:cs="Times New Roman"/>
            <w:b/>
            <w:bCs/>
            <w:kern w:val="0"/>
            <w:lang w:eastAsia="en-GB"/>
            <w14:ligatures w14:val="none"/>
          </w:rPr>
          <w:t xml:space="preserve"> </w:t>
        </w:r>
      </w:ins>
      <w:ins w:id="666" w:author="Brie McMahon" w:date="2025-08-22T16:09:00Z" w16du:dateUtc="2025-08-22T15:09:00Z">
        <w:r w:rsidR="001200E2">
          <w:rPr>
            <w:rFonts w:ascii="Times New Roman" w:eastAsia="Times New Roman" w:hAnsi="Times New Roman" w:cs="Times New Roman"/>
            <w:b/>
            <w:bCs/>
            <w:kern w:val="0"/>
            <w:lang w:eastAsia="en-GB"/>
            <w14:ligatures w14:val="none"/>
          </w:rPr>
          <w:t xml:space="preserve">current </w:t>
        </w:r>
      </w:ins>
      <w:ins w:id="667" w:author="Brie McMahon" w:date="2025-08-22T16:06:00Z" w16du:dateUtc="2025-08-22T15:06:00Z">
        <w:r w:rsidR="001200E2">
          <w:rPr>
            <w:rFonts w:ascii="Times New Roman" w:eastAsia="Times New Roman" w:hAnsi="Times New Roman" w:cs="Times New Roman"/>
            <w:b/>
            <w:bCs/>
            <w:kern w:val="0"/>
            <w:lang w:eastAsia="en-GB"/>
            <w14:ligatures w14:val="none"/>
          </w:rPr>
          <w:t xml:space="preserve">OS </w:t>
        </w:r>
      </w:ins>
      <w:ins w:id="668" w:author="Brie McMahon" w:date="2025-08-22T16:08:00Z" w16du:dateUtc="2025-08-22T15:08:00Z">
        <w:r w:rsidR="001200E2">
          <w:rPr>
            <w:rFonts w:ascii="Times New Roman" w:eastAsia="Times New Roman" w:hAnsi="Times New Roman" w:cs="Times New Roman"/>
            <w:b/>
            <w:bCs/>
            <w:kern w:val="0"/>
            <w:lang w:eastAsia="en-GB"/>
            <w14:ligatures w14:val="none"/>
          </w:rPr>
          <w:t xml:space="preserve">modules </w:t>
        </w:r>
      </w:ins>
      <w:ins w:id="669" w:author="Brie McMahon" w:date="2025-08-22T16:07:00Z" w16du:dateUtc="2025-08-22T15:07:00Z">
        <w:r w:rsidR="001200E2">
          <w:rPr>
            <w:rFonts w:ascii="Times New Roman" w:eastAsia="Times New Roman" w:hAnsi="Times New Roman" w:cs="Times New Roman"/>
            <w:b/>
            <w:bCs/>
            <w:kern w:val="0"/>
            <w:lang w:eastAsia="en-GB"/>
            <w14:ligatures w14:val="none"/>
          </w:rPr>
          <w:t>which you</w:t>
        </w:r>
      </w:ins>
      <w:ins w:id="670" w:author="Brie McMahon" w:date="2025-08-22T16:06:00Z" w16du:dateUtc="2025-08-22T15:06:00Z">
        <w:r w:rsidR="001200E2">
          <w:rPr>
            <w:rFonts w:ascii="Times New Roman" w:eastAsia="Times New Roman" w:hAnsi="Times New Roman" w:cs="Times New Roman"/>
            <w:b/>
            <w:bCs/>
            <w:kern w:val="0"/>
            <w:lang w:eastAsia="en-GB"/>
            <w14:ligatures w14:val="none"/>
          </w:rPr>
          <w:t xml:space="preserve"> feel require further enhancements</w:t>
        </w:r>
      </w:ins>
      <w:ins w:id="671" w:author="Brie McMahon" w:date="2025-08-22T16:07:00Z" w16du:dateUtc="2025-08-22T15:07:00Z">
        <w:r w:rsidR="001200E2">
          <w:rPr>
            <w:rFonts w:ascii="Times New Roman" w:eastAsia="Times New Roman" w:hAnsi="Times New Roman" w:cs="Times New Roman"/>
            <w:b/>
            <w:bCs/>
            <w:kern w:val="0"/>
            <w:lang w:eastAsia="en-GB"/>
            <w14:ligatures w14:val="none"/>
          </w:rPr>
          <w:t xml:space="preserve"> to better support your work</w:t>
        </w:r>
      </w:ins>
      <w:ins w:id="672" w:author="Brie McMahon" w:date="2025-08-22T16:06:00Z" w16du:dateUtc="2025-08-22T15:06:00Z">
        <w:r w:rsidR="001200E2">
          <w:rPr>
            <w:rFonts w:ascii="Times New Roman" w:eastAsia="Times New Roman" w:hAnsi="Times New Roman" w:cs="Times New Roman"/>
            <w:b/>
            <w:bCs/>
            <w:kern w:val="0"/>
            <w:lang w:eastAsia="en-GB"/>
            <w14:ligatures w14:val="none"/>
          </w:rPr>
          <w:t>?</w:t>
        </w:r>
      </w:ins>
    </w:p>
    <w:p w14:paraId="747DCC46" w14:textId="77777777" w:rsidR="001200E2" w:rsidRPr="004D2B15" w:rsidRDefault="001200E2" w:rsidP="001200E2">
      <w:pPr>
        <w:spacing w:before="100" w:beforeAutospacing="1" w:after="100" w:afterAutospacing="1" w:line="240" w:lineRule="auto"/>
        <w:rPr>
          <w:ins w:id="673" w:author="Brie McMahon" w:date="2025-08-22T16:11:00Z" w16du:dateUtc="2025-08-22T15:11:00Z"/>
          <w:rFonts w:ascii="Times New Roman" w:eastAsia="Times New Roman" w:hAnsi="Times New Roman" w:cs="Times New Roman"/>
          <w:kern w:val="0"/>
          <w:lang w:eastAsia="en-GB"/>
          <w14:ligatures w14:val="none"/>
        </w:rPr>
      </w:pPr>
      <w:ins w:id="674" w:author="Brie McMahon" w:date="2025-08-22T16:11:00Z" w16du:dateUtc="2025-08-22T15:11:00Z">
        <w:r w:rsidRPr="00D07D3E">
          <w:rPr>
            <w:rFonts w:ascii="Times New Roman" w:eastAsia="Times New Roman" w:hAnsi="Times New Roman" w:cs="Times New Roman"/>
            <w:i/>
            <w:iCs/>
            <w:kern w:val="0"/>
            <w:lang w:eastAsia="en-GB"/>
            <w14:ligatures w14:val="none"/>
          </w:rPr>
          <w:t>(Free text)</w:t>
        </w:r>
      </w:ins>
    </w:p>
    <w:p w14:paraId="11D2A295" w14:textId="77777777" w:rsidR="001200E2" w:rsidRDefault="001200E2" w:rsidP="00D663D8">
      <w:pPr>
        <w:spacing w:before="100" w:beforeAutospacing="1" w:after="100" w:afterAutospacing="1" w:line="240" w:lineRule="auto"/>
        <w:rPr>
          <w:ins w:id="675" w:author="Brie McMahon" w:date="2025-08-22T16:07:00Z" w16du:dateUtc="2025-08-22T15:07:00Z"/>
          <w:rFonts w:ascii="Times New Roman" w:eastAsia="Times New Roman" w:hAnsi="Times New Roman" w:cs="Times New Roman"/>
          <w:b/>
          <w:bCs/>
          <w:kern w:val="0"/>
          <w:lang w:eastAsia="en-GB"/>
          <w14:ligatures w14:val="none"/>
        </w:rPr>
      </w:pPr>
    </w:p>
    <w:p w14:paraId="68A31E11" w14:textId="2CC9AAD4" w:rsidR="001200E2" w:rsidRDefault="00EA0D51" w:rsidP="001200E2">
      <w:pPr>
        <w:spacing w:before="100" w:beforeAutospacing="1" w:after="100" w:afterAutospacing="1" w:line="240" w:lineRule="auto"/>
        <w:rPr>
          <w:ins w:id="676" w:author="Brie McMahon" w:date="2025-08-22T16:11:00Z" w16du:dateUtc="2025-08-22T15:11:00Z"/>
          <w:rFonts w:ascii="Times New Roman" w:eastAsia="Times New Roman" w:hAnsi="Times New Roman" w:cs="Times New Roman"/>
          <w:b/>
          <w:bCs/>
          <w:kern w:val="0"/>
          <w:lang w:eastAsia="en-GB"/>
          <w14:ligatures w14:val="none"/>
        </w:rPr>
      </w:pPr>
      <w:ins w:id="677" w:author="Brie McMahon" w:date="2025-08-22T16:15:00Z" w16du:dateUtc="2025-08-22T15:15:00Z">
        <w:r>
          <w:rPr>
            <w:rFonts w:ascii="Times New Roman" w:eastAsia="Times New Roman" w:hAnsi="Times New Roman" w:cs="Times New Roman"/>
            <w:b/>
            <w:bCs/>
            <w:kern w:val="0"/>
            <w:lang w:eastAsia="en-GB"/>
            <w14:ligatures w14:val="none"/>
          </w:rPr>
          <w:t>56</w:t>
        </w:r>
      </w:ins>
      <w:ins w:id="678" w:author="Brie McMahon" w:date="2025-08-22T16:07:00Z" w16du:dateUtc="2025-08-22T15:07:00Z">
        <w:r w:rsidR="001200E2" w:rsidRPr="00D663D8">
          <w:rPr>
            <w:rFonts w:ascii="Times New Roman" w:eastAsia="Times New Roman" w:hAnsi="Times New Roman" w:cs="Times New Roman"/>
            <w:b/>
            <w:bCs/>
            <w:kern w:val="0"/>
            <w:lang w:eastAsia="en-GB"/>
            <w14:ligatures w14:val="none"/>
          </w:rPr>
          <w:t xml:space="preserve">. </w:t>
        </w:r>
        <w:r w:rsidR="001200E2">
          <w:rPr>
            <w:rFonts w:ascii="Times New Roman" w:eastAsia="Times New Roman" w:hAnsi="Times New Roman" w:cs="Times New Roman"/>
            <w:b/>
            <w:bCs/>
            <w:kern w:val="0"/>
            <w:lang w:eastAsia="en-GB"/>
            <w14:ligatures w14:val="none"/>
          </w:rPr>
          <w:t xml:space="preserve">Are there </w:t>
        </w:r>
        <w:r w:rsidR="001200E2">
          <w:rPr>
            <w:rFonts w:ascii="Times New Roman" w:eastAsia="Times New Roman" w:hAnsi="Times New Roman" w:cs="Times New Roman"/>
            <w:b/>
            <w:bCs/>
            <w:kern w:val="0"/>
            <w:lang w:eastAsia="en-GB"/>
            <w14:ligatures w14:val="none"/>
          </w:rPr>
          <w:t xml:space="preserve">any </w:t>
        </w:r>
        <w:r w:rsidR="001200E2">
          <w:rPr>
            <w:rFonts w:ascii="Times New Roman" w:eastAsia="Times New Roman" w:hAnsi="Times New Roman" w:cs="Times New Roman"/>
            <w:b/>
            <w:bCs/>
            <w:kern w:val="0"/>
            <w:lang w:eastAsia="en-GB"/>
            <w14:ligatures w14:val="none"/>
          </w:rPr>
          <w:t xml:space="preserve">other areas of your work </w:t>
        </w:r>
      </w:ins>
      <w:ins w:id="679" w:author="Brie McMahon" w:date="2025-08-22T16:10:00Z" w16du:dateUtc="2025-08-22T15:10:00Z">
        <w:r w:rsidR="001200E2">
          <w:rPr>
            <w:rFonts w:ascii="Times New Roman" w:eastAsia="Times New Roman" w:hAnsi="Times New Roman" w:cs="Times New Roman"/>
            <w:b/>
            <w:bCs/>
            <w:kern w:val="0"/>
            <w:lang w:eastAsia="en-GB"/>
            <w14:ligatures w14:val="none"/>
          </w:rPr>
          <w:t xml:space="preserve">where you would like to see new OS modules developed to support you? </w:t>
        </w:r>
      </w:ins>
    </w:p>
    <w:p w14:paraId="5E63F3FD" w14:textId="77777777" w:rsidR="001200E2" w:rsidRPr="004D2B15" w:rsidRDefault="001200E2" w:rsidP="001200E2">
      <w:pPr>
        <w:spacing w:before="100" w:beforeAutospacing="1" w:after="100" w:afterAutospacing="1" w:line="240" w:lineRule="auto"/>
        <w:rPr>
          <w:ins w:id="680" w:author="Brie McMahon" w:date="2025-08-22T16:11:00Z" w16du:dateUtc="2025-08-22T15:11:00Z"/>
          <w:rFonts w:ascii="Times New Roman" w:eastAsia="Times New Roman" w:hAnsi="Times New Roman" w:cs="Times New Roman"/>
          <w:kern w:val="0"/>
          <w:lang w:eastAsia="en-GB"/>
          <w14:ligatures w14:val="none"/>
        </w:rPr>
      </w:pPr>
      <w:ins w:id="681" w:author="Brie McMahon" w:date="2025-08-22T16:11:00Z" w16du:dateUtc="2025-08-22T15:11:00Z">
        <w:r w:rsidRPr="00D07D3E">
          <w:rPr>
            <w:rFonts w:ascii="Times New Roman" w:eastAsia="Times New Roman" w:hAnsi="Times New Roman" w:cs="Times New Roman"/>
            <w:i/>
            <w:iCs/>
            <w:kern w:val="0"/>
            <w:lang w:eastAsia="en-GB"/>
            <w14:ligatures w14:val="none"/>
          </w:rPr>
          <w:t>(Free text)</w:t>
        </w:r>
      </w:ins>
    </w:p>
    <w:p w14:paraId="075DB213" w14:textId="77777777" w:rsidR="001200E2" w:rsidRPr="00D663D8" w:rsidRDefault="001200E2" w:rsidP="001200E2">
      <w:pPr>
        <w:spacing w:before="100" w:beforeAutospacing="1" w:after="100" w:afterAutospacing="1" w:line="240" w:lineRule="auto"/>
        <w:rPr>
          <w:ins w:id="682" w:author="Brie McMahon" w:date="2025-08-22T16:07:00Z" w16du:dateUtc="2025-08-22T15:07:00Z"/>
          <w:rFonts w:ascii="Times New Roman" w:eastAsia="Times New Roman" w:hAnsi="Times New Roman" w:cs="Times New Roman"/>
          <w:kern w:val="0"/>
          <w:lang w:eastAsia="en-GB"/>
          <w14:ligatures w14:val="none"/>
        </w:rPr>
      </w:pPr>
    </w:p>
    <w:p w14:paraId="0F5C3EE9" w14:textId="4F987BD0" w:rsidR="001200E2" w:rsidRDefault="00EA0D51" w:rsidP="001200E2">
      <w:pPr>
        <w:spacing w:before="100" w:beforeAutospacing="1" w:after="100" w:afterAutospacing="1" w:line="240" w:lineRule="auto"/>
        <w:rPr>
          <w:ins w:id="683" w:author="Brie McMahon" w:date="2025-08-22T16:11:00Z" w16du:dateUtc="2025-08-22T15:11:00Z"/>
          <w:rFonts w:ascii="Times New Roman" w:eastAsia="Times New Roman" w:hAnsi="Times New Roman" w:cs="Times New Roman"/>
          <w:kern w:val="0"/>
          <w:lang w:eastAsia="en-GB"/>
          <w14:ligatures w14:val="none"/>
        </w:rPr>
      </w:pPr>
      <w:ins w:id="684" w:author="Brie McMahon" w:date="2025-08-22T16:15:00Z" w16du:dateUtc="2025-08-22T15:15:00Z">
        <w:r>
          <w:rPr>
            <w:rFonts w:ascii="Times New Roman" w:eastAsia="Times New Roman" w:hAnsi="Times New Roman" w:cs="Times New Roman"/>
            <w:kern w:val="0"/>
            <w:lang w:eastAsia="en-GB"/>
            <w14:ligatures w14:val="none"/>
          </w:rPr>
          <w:t>57</w:t>
        </w:r>
      </w:ins>
      <w:ins w:id="685" w:author="Brie McMahon" w:date="2025-08-22T16:11:00Z" w16du:dateUtc="2025-08-22T15:11:00Z">
        <w:r w:rsidR="001200E2">
          <w:rPr>
            <w:rFonts w:ascii="Times New Roman" w:eastAsia="Times New Roman" w:hAnsi="Times New Roman" w:cs="Times New Roman"/>
            <w:kern w:val="0"/>
            <w:lang w:eastAsia="en-GB"/>
            <w14:ligatures w14:val="none"/>
          </w:rPr>
          <w:t>. Do you have any further suggestions?</w:t>
        </w:r>
      </w:ins>
    </w:p>
    <w:p w14:paraId="60E63547" w14:textId="77777777" w:rsidR="001200E2" w:rsidRPr="004D2B15" w:rsidRDefault="001200E2" w:rsidP="001200E2">
      <w:pPr>
        <w:spacing w:before="100" w:beforeAutospacing="1" w:after="100" w:afterAutospacing="1" w:line="240" w:lineRule="auto"/>
        <w:rPr>
          <w:ins w:id="686" w:author="Brie McMahon" w:date="2025-08-22T16:11:00Z" w16du:dateUtc="2025-08-22T15:11:00Z"/>
          <w:rFonts w:ascii="Times New Roman" w:eastAsia="Times New Roman" w:hAnsi="Times New Roman" w:cs="Times New Roman"/>
          <w:kern w:val="0"/>
          <w:lang w:eastAsia="en-GB"/>
          <w14:ligatures w14:val="none"/>
        </w:rPr>
      </w:pPr>
      <w:ins w:id="687" w:author="Brie McMahon" w:date="2025-08-22T16:11:00Z" w16du:dateUtc="2025-08-22T15:11:00Z">
        <w:r w:rsidRPr="00D07D3E">
          <w:rPr>
            <w:rFonts w:ascii="Times New Roman" w:eastAsia="Times New Roman" w:hAnsi="Times New Roman" w:cs="Times New Roman"/>
            <w:i/>
            <w:iCs/>
            <w:kern w:val="0"/>
            <w:lang w:eastAsia="en-GB"/>
            <w14:ligatures w14:val="none"/>
          </w:rPr>
          <w:t>(Free text)</w:t>
        </w:r>
      </w:ins>
    </w:p>
    <w:p w14:paraId="780FBFB5" w14:textId="3FF1727D" w:rsidR="00D663D8" w:rsidRPr="00D663D8" w:rsidDel="001200E2" w:rsidRDefault="00D663D8" w:rsidP="00D663D8">
      <w:pPr>
        <w:spacing w:before="100" w:beforeAutospacing="1" w:after="100" w:afterAutospacing="1" w:line="240" w:lineRule="auto"/>
        <w:rPr>
          <w:del w:id="688" w:author="Brie McMahon" w:date="2025-08-22T16:10:00Z" w16du:dateUtc="2025-08-22T15:10:00Z"/>
          <w:rFonts w:ascii="Times New Roman" w:eastAsia="Times New Roman" w:hAnsi="Times New Roman" w:cs="Times New Roman"/>
          <w:kern w:val="0"/>
          <w:lang w:eastAsia="en-GB"/>
          <w14:ligatures w14:val="none"/>
        </w:rPr>
      </w:pPr>
      <w:del w:id="689" w:author="Brie McMahon" w:date="2025-08-22T16:10:00Z" w16du:dateUtc="2025-08-22T15:10:00Z">
        <w:r w:rsidRPr="00D663D8" w:rsidDel="001200E2">
          <w:rPr>
            <w:rFonts w:ascii="Times New Roman" w:eastAsia="Times New Roman" w:hAnsi="Times New Roman" w:cs="Times New Roman"/>
            <w:b/>
            <w:bCs/>
            <w:kern w:val="0"/>
            <w:lang w:eastAsia="en-GB"/>
            <w14:ligatures w14:val="none"/>
          </w:rPr>
          <w:delText>Have you or your team experienced recurring challenges supporting Associates/Subcontractors in the OS?</w:delText>
        </w:r>
      </w:del>
    </w:p>
    <w:p w14:paraId="0F3A753F" w14:textId="2BBFF106" w:rsidR="00D663D8" w:rsidRPr="00D663D8" w:rsidDel="001200E2" w:rsidRDefault="00D663D8" w:rsidP="00D663D8">
      <w:pPr>
        <w:numPr>
          <w:ilvl w:val="0"/>
          <w:numId w:val="35"/>
        </w:numPr>
        <w:spacing w:before="100" w:beforeAutospacing="1" w:after="100" w:afterAutospacing="1" w:line="240" w:lineRule="auto"/>
        <w:rPr>
          <w:del w:id="690" w:author="Brie McMahon" w:date="2025-08-22T16:10:00Z" w16du:dateUtc="2025-08-22T15:10:00Z"/>
          <w:rFonts w:ascii="Times New Roman" w:eastAsia="Times New Roman" w:hAnsi="Times New Roman" w:cs="Times New Roman"/>
          <w:kern w:val="0"/>
          <w:lang w:eastAsia="en-GB"/>
          <w14:ligatures w14:val="none"/>
        </w:rPr>
      </w:pPr>
      <w:del w:id="691" w:author="Brie McMahon" w:date="2025-08-22T16:10:00Z" w16du:dateUtc="2025-08-22T15:10:00Z">
        <w:r w:rsidRPr="00D663D8" w:rsidDel="001200E2">
          <w:rPr>
            <w:rFonts w:ascii="Times New Roman" w:eastAsia="Times New Roman" w:hAnsi="Times New Roman" w:cs="Times New Roman"/>
            <w:kern w:val="0"/>
            <w:lang w:eastAsia="en-GB"/>
            <w14:ligatures w14:val="none"/>
          </w:rPr>
          <w:delText>Yes (please specify): ___________</w:delText>
        </w:r>
      </w:del>
    </w:p>
    <w:p w14:paraId="50B0BA57" w14:textId="55226206" w:rsidR="00D663D8" w:rsidRPr="00D663D8" w:rsidDel="001200E2" w:rsidRDefault="00D663D8" w:rsidP="00D663D8">
      <w:pPr>
        <w:numPr>
          <w:ilvl w:val="0"/>
          <w:numId w:val="35"/>
        </w:numPr>
        <w:spacing w:before="100" w:beforeAutospacing="1" w:after="100" w:afterAutospacing="1" w:line="240" w:lineRule="auto"/>
        <w:rPr>
          <w:del w:id="692" w:author="Brie McMahon" w:date="2025-08-22T16:10:00Z" w16du:dateUtc="2025-08-22T15:10:00Z"/>
          <w:rFonts w:ascii="Times New Roman" w:eastAsia="Times New Roman" w:hAnsi="Times New Roman" w:cs="Times New Roman"/>
          <w:kern w:val="0"/>
          <w:lang w:eastAsia="en-GB"/>
          <w14:ligatures w14:val="none"/>
        </w:rPr>
      </w:pPr>
      <w:del w:id="693" w:author="Brie McMahon" w:date="2025-08-22T16:10:00Z" w16du:dateUtc="2025-08-22T15:10:00Z">
        <w:r w:rsidRPr="00D663D8" w:rsidDel="001200E2">
          <w:rPr>
            <w:rFonts w:ascii="Times New Roman" w:eastAsia="Times New Roman" w:hAnsi="Times New Roman" w:cs="Times New Roman"/>
            <w:kern w:val="0"/>
            <w:lang w:eastAsia="en-GB"/>
            <w14:ligatures w14:val="none"/>
          </w:rPr>
          <w:delText>No</w:delText>
        </w:r>
      </w:del>
    </w:p>
    <w:p w14:paraId="26E98E3F" w14:textId="54FE9FCB" w:rsidR="00D663D8" w:rsidRPr="00D663D8" w:rsidDel="001200E2" w:rsidRDefault="00D663D8" w:rsidP="00D663D8">
      <w:pPr>
        <w:numPr>
          <w:ilvl w:val="0"/>
          <w:numId w:val="35"/>
        </w:numPr>
        <w:spacing w:before="100" w:beforeAutospacing="1" w:after="100" w:afterAutospacing="1" w:line="240" w:lineRule="auto"/>
        <w:rPr>
          <w:del w:id="694" w:author="Brie McMahon" w:date="2025-08-22T16:10:00Z" w16du:dateUtc="2025-08-22T15:10:00Z"/>
          <w:rFonts w:ascii="Times New Roman" w:eastAsia="Times New Roman" w:hAnsi="Times New Roman" w:cs="Times New Roman"/>
          <w:kern w:val="0"/>
          <w:lang w:eastAsia="en-GB"/>
          <w14:ligatures w14:val="none"/>
        </w:rPr>
      </w:pPr>
      <w:del w:id="695" w:author="Brie McMahon" w:date="2025-08-22T16:10:00Z" w16du:dateUtc="2025-08-22T15:10:00Z">
        <w:r w:rsidRPr="00D663D8" w:rsidDel="001200E2">
          <w:rPr>
            <w:rFonts w:ascii="Times New Roman" w:eastAsia="Times New Roman" w:hAnsi="Times New Roman" w:cs="Times New Roman"/>
            <w:kern w:val="0"/>
            <w:lang w:eastAsia="en-GB"/>
            <w14:ligatures w14:val="none"/>
          </w:rPr>
          <w:delText>Not sure</w:delText>
        </w:r>
      </w:del>
    </w:p>
    <w:p w14:paraId="6902DD47" w14:textId="405B5DA9" w:rsidR="00D663D8" w:rsidRPr="00D663D8" w:rsidDel="001200E2" w:rsidRDefault="00D663D8" w:rsidP="00D663D8">
      <w:pPr>
        <w:spacing w:before="100" w:beforeAutospacing="1" w:after="100" w:afterAutospacing="1" w:line="240" w:lineRule="auto"/>
        <w:rPr>
          <w:del w:id="696" w:author="Brie McMahon" w:date="2025-08-22T16:10:00Z" w16du:dateUtc="2025-08-22T15:10:00Z"/>
          <w:rFonts w:ascii="Times New Roman" w:eastAsia="Times New Roman" w:hAnsi="Times New Roman" w:cs="Times New Roman"/>
          <w:kern w:val="0"/>
          <w:lang w:eastAsia="en-GB"/>
          <w14:ligatures w14:val="none"/>
        </w:rPr>
      </w:pPr>
      <w:del w:id="697" w:author="Brie McMahon" w:date="2025-08-22T16:10:00Z" w16du:dateUtc="2025-08-22T15:10:00Z">
        <w:r w:rsidRPr="00D663D8" w:rsidDel="001200E2">
          <w:rPr>
            <w:rFonts w:ascii="Times New Roman" w:eastAsia="Times New Roman" w:hAnsi="Times New Roman" w:cs="Times New Roman"/>
            <w:b/>
            <w:bCs/>
            <w:kern w:val="0"/>
            <w:lang w:eastAsia="en-GB"/>
            <w14:ligatures w14:val="none"/>
          </w:rPr>
          <w:delText>3. Would you prefer workshops that are:</w:delText>
        </w:r>
      </w:del>
    </w:p>
    <w:p w14:paraId="2DEFD731" w14:textId="02BC19D1" w:rsidR="00D663D8" w:rsidRPr="00D663D8" w:rsidDel="001200E2" w:rsidRDefault="00D663D8" w:rsidP="00D663D8">
      <w:pPr>
        <w:numPr>
          <w:ilvl w:val="0"/>
          <w:numId w:val="36"/>
        </w:numPr>
        <w:spacing w:before="100" w:beforeAutospacing="1" w:after="100" w:afterAutospacing="1" w:line="240" w:lineRule="auto"/>
        <w:rPr>
          <w:del w:id="698" w:author="Brie McMahon" w:date="2025-08-22T16:10:00Z" w16du:dateUtc="2025-08-22T15:10:00Z"/>
          <w:rFonts w:ascii="Times New Roman" w:eastAsia="Times New Roman" w:hAnsi="Times New Roman" w:cs="Times New Roman"/>
          <w:kern w:val="0"/>
          <w:lang w:eastAsia="en-GB"/>
          <w14:ligatures w14:val="none"/>
        </w:rPr>
      </w:pPr>
      <w:del w:id="699" w:author="Brie McMahon" w:date="2025-08-22T16:10:00Z" w16du:dateUtc="2025-08-22T15:10:00Z">
        <w:r w:rsidRPr="00D663D8" w:rsidDel="001200E2">
          <w:rPr>
            <w:rFonts w:ascii="Times New Roman" w:eastAsia="Times New Roman" w:hAnsi="Times New Roman" w:cs="Times New Roman"/>
            <w:kern w:val="0"/>
            <w:lang w:eastAsia="en-GB"/>
            <w14:ligatures w14:val="none"/>
          </w:rPr>
          <w:delText>Department-specific</w:delText>
        </w:r>
      </w:del>
    </w:p>
    <w:p w14:paraId="651F49F1" w14:textId="2C088999" w:rsidR="00D663D8" w:rsidRPr="00D663D8" w:rsidDel="001200E2" w:rsidRDefault="00D663D8" w:rsidP="00D663D8">
      <w:pPr>
        <w:numPr>
          <w:ilvl w:val="0"/>
          <w:numId w:val="36"/>
        </w:numPr>
        <w:spacing w:before="100" w:beforeAutospacing="1" w:after="100" w:afterAutospacing="1" w:line="240" w:lineRule="auto"/>
        <w:rPr>
          <w:del w:id="700" w:author="Brie McMahon" w:date="2025-08-22T16:10:00Z" w16du:dateUtc="2025-08-22T15:10:00Z"/>
          <w:rFonts w:ascii="Times New Roman" w:eastAsia="Times New Roman" w:hAnsi="Times New Roman" w:cs="Times New Roman"/>
          <w:kern w:val="0"/>
          <w:lang w:eastAsia="en-GB"/>
          <w14:ligatures w14:val="none"/>
        </w:rPr>
      </w:pPr>
      <w:del w:id="701" w:author="Brie McMahon" w:date="2025-08-22T16:10:00Z" w16du:dateUtc="2025-08-22T15:10:00Z">
        <w:r w:rsidRPr="00D663D8" w:rsidDel="001200E2">
          <w:rPr>
            <w:rFonts w:ascii="Times New Roman" w:eastAsia="Times New Roman" w:hAnsi="Times New Roman" w:cs="Times New Roman"/>
            <w:kern w:val="0"/>
            <w:lang w:eastAsia="en-GB"/>
            <w14:ligatures w14:val="none"/>
          </w:rPr>
          <w:delText>Mixed group / cross-team</w:delText>
        </w:r>
      </w:del>
    </w:p>
    <w:p w14:paraId="7C6485E7" w14:textId="6C89F76B" w:rsidR="00D663D8" w:rsidRPr="00D663D8" w:rsidDel="001200E2" w:rsidRDefault="00D663D8" w:rsidP="00D663D8">
      <w:pPr>
        <w:numPr>
          <w:ilvl w:val="0"/>
          <w:numId w:val="36"/>
        </w:numPr>
        <w:spacing w:before="100" w:beforeAutospacing="1" w:after="100" w:afterAutospacing="1" w:line="240" w:lineRule="auto"/>
        <w:rPr>
          <w:del w:id="702" w:author="Brie McMahon" w:date="2025-08-22T16:10:00Z" w16du:dateUtc="2025-08-22T15:10:00Z"/>
          <w:rFonts w:ascii="Times New Roman" w:eastAsia="Times New Roman" w:hAnsi="Times New Roman" w:cs="Times New Roman"/>
          <w:kern w:val="0"/>
          <w:lang w:eastAsia="en-GB"/>
          <w14:ligatures w14:val="none"/>
        </w:rPr>
      </w:pPr>
      <w:del w:id="703" w:author="Brie McMahon" w:date="2025-08-22T16:10:00Z" w16du:dateUtc="2025-08-22T15:10:00Z">
        <w:r w:rsidRPr="00D663D8" w:rsidDel="001200E2">
          <w:rPr>
            <w:rFonts w:ascii="Times New Roman" w:eastAsia="Times New Roman" w:hAnsi="Times New Roman" w:cs="Times New Roman"/>
            <w:kern w:val="0"/>
            <w:lang w:eastAsia="en-GB"/>
            <w14:ligatures w14:val="none"/>
          </w:rPr>
          <w:delText>1-on-1 or small group</w:delText>
        </w:r>
        <w:r w:rsidDel="001200E2">
          <w:rPr>
            <w:rFonts w:ascii="Times New Roman" w:eastAsia="Times New Roman" w:hAnsi="Times New Roman" w:cs="Times New Roman"/>
            <w:kern w:val="0"/>
            <w:lang w:eastAsia="en-GB"/>
            <w14:ligatures w14:val="none"/>
          </w:rPr>
          <w:delText>s</w:delText>
        </w:r>
      </w:del>
    </w:p>
    <w:p w14:paraId="3771E994" w14:textId="20EA9B4A" w:rsidR="00D663D8" w:rsidRPr="00D663D8" w:rsidDel="001200E2" w:rsidRDefault="00D663D8" w:rsidP="00D663D8">
      <w:pPr>
        <w:numPr>
          <w:ilvl w:val="0"/>
          <w:numId w:val="36"/>
        </w:numPr>
        <w:spacing w:before="100" w:beforeAutospacing="1" w:after="100" w:afterAutospacing="1" w:line="240" w:lineRule="auto"/>
        <w:rPr>
          <w:del w:id="704" w:author="Brie McMahon" w:date="2025-08-22T16:10:00Z" w16du:dateUtc="2025-08-22T15:10:00Z"/>
          <w:rFonts w:ascii="Times New Roman" w:eastAsia="Times New Roman" w:hAnsi="Times New Roman" w:cs="Times New Roman"/>
          <w:kern w:val="0"/>
          <w:lang w:eastAsia="en-GB"/>
          <w14:ligatures w14:val="none"/>
        </w:rPr>
      </w:pPr>
      <w:del w:id="705" w:author="Brie McMahon" w:date="2025-08-22T16:10:00Z" w16du:dateUtc="2025-08-22T15:10:00Z">
        <w:r w:rsidRPr="00D663D8" w:rsidDel="001200E2">
          <w:rPr>
            <w:rFonts w:ascii="Times New Roman" w:eastAsia="Times New Roman" w:hAnsi="Times New Roman" w:cs="Times New Roman"/>
            <w:kern w:val="0"/>
            <w:lang w:eastAsia="en-GB"/>
            <w14:ligatures w14:val="none"/>
          </w:rPr>
          <w:delText>Not needed for me</w:delText>
        </w:r>
      </w:del>
    </w:p>
    <w:p w14:paraId="281A9395" w14:textId="2E887723" w:rsidR="00D663D8" w:rsidRPr="00D663D8" w:rsidDel="001200E2" w:rsidRDefault="00D663D8" w:rsidP="00D663D8">
      <w:pPr>
        <w:spacing w:before="100" w:beforeAutospacing="1" w:after="100" w:afterAutospacing="1" w:line="240" w:lineRule="auto"/>
        <w:rPr>
          <w:del w:id="706" w:author="Brie McMahon" w:date="2025-08-22T16:10:00Z" w16du:dateUtc="2025-08-22T15:10:00Z"/>
          <w:rFonts w:ascii="Times New Roman" w:eastAsia="Times New Roman" w:hAnsi="Times New Roman" w:cs="Times New Roman"/>
          <w:kern w:val="0"/>
          <w:lang w:eastAsia="en-GB"/>
          <w14:ligatures w14:val="none"/>
        </w:rPr>
      </w:pPr>
      <w:del w:id="707" w:author="Brie McMahon" w:date="2025-08-22T16:10:00Z" w16du:dateUtc="2025-08-22T15:10:00Z">
        <w:r w:rsidRPr="00D663D8" w:rsidDel="001200E2">
          <w:rPr>
            <w:rFonts w:ascii="Times New Roman" w:eastAsia="Times New Roman" w:hAnsi="Times New Roman" w:cs="Times New Roman"/>
            <w:b/>
            <w:bCs/>
            <w:kern w:val="0"/>
            <w:lang w:eastAsia="en-GB"/>
            <w14:ligatures w14:val="none"/>
          </w:rPr>
          <w:delText>4. Would you find it helpful to walk through real scenarios from your own team during the sessions?</w:delText>
        </w:r>
      </w:del>
    </w:p>
    <w:p w14:paraId="1E9C732D" w14:textId="2DFE1188" w:rsidR="00D663D8" w:rsidRPr="00D663D8" w:rsidDel="001200E2" w:rsidRDefault="00D663D8" w:rsidP="00D663D8">
      <w:pPr>
        <w:numPr>
          <w:ilvl w:val="0"/>
          <w:numId w:val="37"/>
        </w:numPr>
        <w:spacing w:before="100" w:beforeAutospacing="1" w:after="100" w:afterAutospacing="1" w:line="240" w:lineRule="auto"/>
        <w:rPr>
          <w:del w:id="708" w:author="Brie McMahon" w:date="2025-08-22T16:10:00Z" w16du:dateUtc="2025-08-22T15:10:00Z"/>
          <w:rFonts w:ascii="Times New Roman" w:eastAsia="Times New Roman" w:hAnsi="Times New Roman" w:cs="Times New Roman"/>
          <w:kern w:val="0"/>
          <w:lang w:eastAsia="en-GB"/>
          <w14:ligatures w14:val="none"/>
        </w:rPr>
      </w:pPr>
      <w:del w:id="709" w:author="Brie McMahon" w:date="2025-08-22T16:10:00Z" w16du:dateUtc="2025-08-22T15:10:00Z">
        <w:r w:rsidRPr="00D663D8" w:rsidDel="001200E2">
          <w:rPr>
            <w:rFonts w:ascii="Times New Roman" w:eastAsia="Times New Roman" w:hAnsi="Times New Roman" w:cs="Times New Roman"/>
            <w:kern w:val="0"/>
            <w:lang w:eastAsia="en-GB"/>
            <w14:ligatures w14:val="none"/>
          </w:rPr>
          <w:delText>Yes</w:delText>
        </w:r>
      </w:del>
    </w:p>
    <w:p w14:paraId="72FB5A17" w14:textId="4277701F" w:rsidR="00D663D8" w:rsidRPr="00D663D8" w:rsidDel="001200E2" w:rsidRDefault="00D663D8" w:rsidP="00D663D8">
      <w:pPr>
        <w:numPr>
          <w:ilvl w:val="0"/>
          <w:numId w:val="37"/>
        </w:numPr>
        <w:spacing w:before="100" w:beforeAutospacing="1" w:after="100" w:afterAutospacing="1" w:line="240" w:lineRule="auto"/>
        <w:rPr>
          <w:del w:id="710" w:author="Brie McMahon" w:date="2025-08-22T16:10:00Z" w16du:dateUtc="2025-08-22T15:10:00Z"/>
          <w:rFonts w:ascii="Times New Roman" w:eastAsia="Times New Roman" w:hAnsi="Times New Roman" w:cs="Times New Roman"/>
          <w:kern w:val="0"/>
          <w:lang w:eastAsia="en-GB"/>
          <w14:ligatures w14:val="none"/>
        </w:rPr>
      </w:pPr>
      <w:del w:id="711" w:author="Brie McMahon" w:date="2025-08-22T16:10:00Z" w16du:dateUtc="2025-08-22T15:10:00Z">
        <w:r w:rsidRPr="00D663D8" w:rsidDel="001200E2">
          <w:rPr>
            <w:rFonts w:ascii="Times New Roman" w:eastAsia="Times New Roman" w:hAnsi="Times New Roman" w:cs="Times New Roman"/>
            <w:kern w:val="0"/>
            <w:lang w:eastAsia="en-GB"/>
            <w14:ligatures w14:val="none"/>
          </w:rPr>
          <w:delText>No</w:delText>
        </w:r>
      </w:del>
    </w:p>
    <w:p w14:paraId="2FBC0EE8" w14:textId="75CB7E25" w:rsidR="00D663D8" w:rsidRPr="00D663D8" w:rsidDel="001200E2" w:rsidRDefault="00D663D8" w:rsidP="00D663D8">
      <w:pPr>
        <w:numPr>
          <w:ilvl w:val="0"/>
          <w:numId w:val="37"/>
        </w:numPr>
        <w:spacing w:before="100" w:beforeAutospacing="1" w:after="100" w:afterAutospacing="1" w:line="240" w:lineRule="auto"/>
        <w:rPr>
          <w:del w:id="712" w:author="Brie McMahon" w:date="2025-08-22T16:11:00Z" w16du:dateUtc="2025-08-22T15:11:00Z"/>
          <w:rFonts w:ascii="Times New Roman" w:eastAsia="Times New Roman" w:hAnsi="Times New Roman" w:cs="Times New Roman"/>
          <w:kern w:val="0"/>
          <w:lang w:eastAsia="en-GB"/>
          <w14:ligatures w14:val="none"/>
        </w:rPr>
      </w:pPr>
      <w:del w:id="713" w:author="Brie McMahon" w:date="2025-08-22T16:11:00Z" w16du:dateUtc="2025-08-22T15:11:00Z">
        <w:r w:rsidRPr="00D663D8" w:rsidDel="001200E2">
          <w:rPr>
            <w:rFonts w:ascii="Times New Roman" w:eastAsia="Times New Roman" w:hAnsi="Times New Roman" w:cs="Times New Roman"/>
            <w:kern w:val="0"/>
            <w:lang w:eastAsia="en-GB"/>
            <w14:ligatures w14:val="none"/>
          </w:rPr>
          <w:delText>Doesn’t matter</w:delText>
        </w:r>
      </w:del>
    </w:p>
    <w:p w14:paraId="5C9498FF" w14:textId="75BDC323" w:rsidR="00D663D8" w:rsidRPr="00D663D8" w:rsidDel="001200E2" w:rsidRDefault="00D663D8" w:rsidP="00D663D8">
      <w:pPr>
        <w:spacing w:before="100" w:beforeAutospacing="1" w:after="100" w:afterAutospacing="1" w:line="240" w:lineRule="auto"/>
        <w:rPr>
          <w:del w:id="714" w:author="Brie McMahon" w:date="2025-08-22T16:11:00Z" w16du:dateUtc="2025-08-22T15:11:00Z"/>
          <w:rFonts w:ascii="Times New Roman" w:eastAsia="Times New Roman" w:hAnsi="Times New Roman" w:cs="Times New Roman"/>
          <w:kern w:val="0"/>
          <w:lang w:eastAsia="en-GB"/>
          <w14:ligatures w14:val="none"/>
        </w:rPr>
      </w:pPr>
      <w:del w:id="715" w:author="Brie McMahon" w:date="2025-08-22T16:11:00Z" w16du:dateUtc="2025-08-22T15:11:00Z">
        <w:r w:rsidRPr="00D663D8" w:rsidDel="001200E2">
          <w:rPr>
            <w:rFonts w:ascii="Times New Roman" w:eastAsia="Times New Roman" w:hAnsi="Times New Roman" w:cs="Times New Roman"/>
            <w:b/>
            <w:bCs/>
            <w:kern w:val="0"/>
            <w:lang w:eastAsia="en-GB"/>
            <w14:ligatures w14:val="none"/>
          </w:rPr>
          <w:delText>5. What would make an OS workshop feel genuinely useful to you?</w:delText>
        </w:r>
        <w:r w:rsidDel="001200E2">
          <w:rPr>
            <w:rFonts w:ascii="Times New Roman" w:eastAsia="Times New Roman" w:hAnsi="Times New Roman" w:cs="Times New Roman"/>
            <w:kern w:val="0"/>
            <w:lang w:eastAsia="en-GB"/>
            <w14:ligatures w14:val="none"/>
          </w:rPr>
          <w:delText xml:space="preserve"> </w:delText>
        </w:r>
        <w:r w:rsidRPr="00D663D8" w:rsidDel="001200E2">
          <w:rPr>
            <w:rFonts w:ascii="Times New Roman" w:eastAsia="Times New Roman" w:hAnsi="Times New Roman" w:cs="Times New Roman"/>
            <w:i/>
            <w:iCs/>
            <w:kern w:val="0"/>
            <w:lang w:eastAsia="en-GB"/>
            <w14:ligatures w14:val="none"/>
          </w:rPr>
          <w:delText>(Free text)</w:delText>
        </w:r>
      </w:del>
    </w:p>
    <w:p w14:paraId="4BBE49C0" w14:textId="2BC9A97D" w:rsidR="00D663D8" w:rsidRPr="00D663D8" w:rsidDel="001200E2" w:rsidRDefault="00831248" w:rsidP="00D663D8">
      <w:pPr>
        <w:spacing w:after="0" w:line="240" w:lineRule="auto"/>
        <w:rPr>
          <w:del w:id="716" w:author="Brie McMahon" w:date="2025-08-22T16:11:00Z" w16du:dateUtc="2025-08-22T15:11:00Z"/>
          <w:rFonts w:ascii="Times New Roman" w:eastAsia="Times New Roman" w:hAnsi="Times New Roman" w:cs="Times New Roman"/>
          <w:kern w:val="0"/>
          <w:lang w:eastAsia="en-GB"/>
          <w14:ligatures w14:val="none"/>
        </w:rPr>
      </w:pPr>
      <w:del w:id="717" w:author="Brie McMahon" w:date="2025-08-22T16:11:00Z" w16du:dateUtc="2025-08-22T15:11:00Z">
        <w:r>
          <w:rPr>
            <w:rFonts w:ascii="Times New Roman" w:eastAsia="Times New Roman" w:hAnsi="Times New Roman" w:cs="Times New Roman"/>
            <w:noProof/>
            <w:kern w:val="0"/>
            <w:lang w:eastAsia="en-GB"/>
          </w:rPr>
          <w:pict w14:anchorId="19BF5630">
            <v:rect id="_x0000_i1025" alt="" style="width:451.3pt;height:.05pt;mso-width-percent:0;mso-height-percent:0;mso-width-percent:0;mso-height-percent:0" o:hralign="center" o:hrstd="t" o:hr="t" fillcolor="#a0a0a0" stroked="f"/>
          </w:pict>
        </w:r>
      </w:del>
    </w:p>
    <w:p w14:paraId="2AF96D14" w14:textId="7277E1E5" w:rsidR="00D663D8" w:rsidDel="001200E2" w:rsidRDefault="00D663D8" w:rsidP="00D663D8">
      <w:pPr>
        <w:spacing w:before="100" w:beforeAutospacing="1" w:after="100" w:afterAutospacing="1" w:line="240" w:lineRule="auto"/>
        <w:rPr>
          <w:del w:id="718" w:author="Brie McMahon" w:date="2025-08-22T16:11:00Z" w16du:dateUtc="2025-08-22T15:11:00Z"/>
          <w:rFonts w:ascii="Times New Roman" w:eastAsia="Times New Roman" w:hAnsi="Times New Roman" w:cs="Times New Roman"/>
          <w:b/>
          <w:bCs/>
          <w:kern w:val="0"/>
          <w:lang w:eastAsia="en-GB"/>
          <w14:ligatures w14:val="none"/>
        </w:rPr>
      </w:pPr>
    </w:p>
    <w:p w14:paraId="5E201FCB" w14:textId="60E82CE5" w:rsidR="00D663D8" w:rsidRPr="00D663D8" w:rsidDel="001200E2" w:rsidRDefault="00D663D8" w:rsidP="00D663D8">
      <w:pPr>
        <w:spacing w:before="100" w:beforeAutospacing="1" w:after="100" w:afterAutospacing="1" w:line="240" w:lineRule="auto"/>
        <w:rPr>
          <w:del w:id="719" w:author="Brie McMahon" w:date="2025-08-22T16:11:00Z" w16du:dateUtc="2025-08-22T15:11:00Z"/>
          <w:rFonts w:ascii="Times New Roman" w:eastAsia="Times New Roman" w:hAnsi="Times New Roman" w:cs="Times New Roman"/>
          <w:kern w:val="0"/>
          <w:lang w:eastAsia="en-GB"/>
          <w14:ligatures w14:val="none"/>
        </w:rPr>
      </w:pPr>
      <w:del w:id="720" w:author="Brie McMahon" w:date="2025-08-22T16:11:00Z" w16du:dateUtc="2025-08-22T15:11:00Z">
        <w:r w:rsidRPr="00D663D8" w:rsidDel="001200E2">
          <w:rPr>
            <w:rFonts w:ascii="Times New Roman" w:eastAsia="Times New Roman" w:hAnsi="Times New Roman" w:cs="Times New Roman"/>
            <w:b/>
            <w:bCs/>
            <w:kern w:val="0"/>
            <w:lang w:eastAsia="en-GB"/>
            <w14:ligatures w14:val="none"/>
          </w:rPr>
          <w:delText>Optional:</w:delText>
        </w:r>
        <w:r w:rsidRPr="00D663D8" w:rsidDel="001200E2">
          <w:rPr>
            <w:rFonts w:ascii="Times New Roman" w:eastAsia="Times New Roman" w:hAnsi="Times New Roman" w:cs="Times New Roman"/>
            <w:kern w:val="0"/>
            <w:lang w:eastAsia="en-GB"/>
            <w14:ligatures w14:val="none"/>
          </w:rPr>
          <w:br/>
          <w:delText>Department: ___________</w:delText>
        </w:r>
        <w:r w:rsidRPr="00D663D8" w:rsidDel="001200E2">
          <w:rPr>
            <w:rFonts w:ascii="Times New Roman" w:eastAsia="Times New Roman" w:hAnsi="Times New Roman" w:cs="Times New Roman"/>
            <w:kern w:val="0"/>
            <w:lang w:eastAsia="en-GB"/>
            <w14:ligatures w14:val="none"/>
          </w:rPr>
          <w:br/>
          <w:delText>Role: ___________</w:delText>
        </w:r>
      </w:del>
    </w:p>
    <w:p w14:paraId="0BC94FC1" w14:textId="09DE7CF1" w:rsidR="003667E0" w:rsidRDefault="003667E0"/>
    <w:sectPr w:rsidR="003667E0" w:rsidSect="00E75384">
      <w:pgSz w:w="11906" w:h="16838"/>
      <w:pgMar w:top="1188" w:right="1440" w:bottom="110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123"/>
    <w:multiLevelType w:val="multilevel"/>
    <w:tmpl w:val="9D843AC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11FB"/>
    <w:multiLevelType w:val="multilevel"/>
    <w:tmpl w:val="FFE80B5A"/>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23587"/>
    <w:multiLevelType w:val="multilevel"/>
    <w:tmpl w:val="CF48B77C"/>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6427"/>
    <w:multiLevelType w:val="multilevel"/>
    <w:tmpl w:val="D6B682BC"/>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52C5C"/>
    <w:multiLevelType w:val="multilevel"/>
    <w:tmpl w:val="F8EE8C5A"/>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E6A96"/>
    <w:multiLevelType w:val="multilevel"/>
    <w:tmpl w:val="13505806"/>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D699C"/>
    <w:multiLevelType w:val="multilevel"/>
    <w:tmpl w:val="D8CA37A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42217"/>
    <w:multiLevelType w:val="multilevel"/>
    <w:tmpl w:val="30767D1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250FC"/>
    <w:multiLevelType w:val="multilevel"/>
    <w:tmpl w:val="BB9CFFB6"/>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A1E84"/>
    <w:multiLevelType w:val="multilevel"/>
    <w:tmpl w:val="99A0329A"/>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55578"/>
    <w:multiLevelType w:val="hybridMultilevel"/>
    <w:tmpl w:val="4176C8D2"/>
    <w:lvl w:ilvl="0" w:tplc="55FAC5F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4E35"/>
    <w:multiLevelType w:val="multilevel"/>
    <w:tmpl w:val="5E2E78EC"/>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87CCF"/>
    <w:multiLevelType w:val="multilevel"/>
    <w:tmpl w:val="E412051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52235"/>
    <w:multiLevelType w:val="multilevel"/>
    <w:tmpl w:val="FC5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6EC5"/>
    <w:multiLevelType w:val="multilevel"/>
    <w:tmpl w:val="651095A4"/>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5587E"/>
    <w:multiLevelType w:val="multilevel"/>
    <w:tmpl w:val="3F006C1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43F81"/>
    <w:multiLevelType w:val="multilevel"/>
    <w:tmpl w:val="5BA2ABC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928C9"/>
    <w:multiLevelType w:val="multilevel"/>
    <w:tmpl w:val="AA0C1754"/>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75BE6"/>
    <w:multiLevelType w:val="multilevel"/>
    <w:tmpl w:val="4FACFAF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56A2C"/>
    <w:multiLevelType w:val="multilevel"/>
    <w:tmpl w:val="DC809EEA"/>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529C4"/>
    <w:multiLevelType w:val="multilevel"/>
    <w:tmpl w:val="AC7EE14A"/>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36CE5"/>
    <w:multiLevelType w:val="multilevel"/>
    <w:tmpl w:val="0DAE2976"/>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4329D"/>
    <w:multiLevelType w:val="multilevel"/>
    <w:tmpl w:val="C8F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51986"/>
    <w:multiLevelType w:val="multilevel"/>
    <w:tmpl w:val="D3B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23DBE"/>
    <w:multiLevelType w:val="hybridMultilevel"/>
    <w:tmpl w:val="B622C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361FE8"/>
    <w:multiLevelType w:val="multilevel"/>
    <w:tmpl w:val="C2967B0E"/>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52BE6"/>
    <w:multiLevelType w:val="multilevel"/>
    <w:tmpl w:val="C80267C6"/>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E1F3F"/>
    <w:multiLevelType w:val="multilevel"/>
    <w:tmpl w:val="A4223CB4"/>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91330"/>
    <w:multiLevelType w:val="multilevel"/>
    <w:tmpl w:val="13B8F2D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F38DB"/>
    <w:multiLevelType w:val="multilevel"/>
    <w:tmpl w:val="F11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E4BC6"/>
    <w:multiLevelType w:val="multilevel"/>
    <w:tmpl w:val="7B5A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B7749"/>
    <w:multiLevelType w:val="multilevel"/>
    <w:tmpl w:val="3F66A92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E3737"/>
    <w:multiLevelType w:val="multilevel"/>
    <w:tmpl w:val="A4D8880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F13E6"/>
    <w:multiLevelType w:val="hybridMultilevel"/>
    <w:tmpl w:val="414C5E76"/>
    <w:lvl w:ilvl="0" w:tplc="1242E8EE">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7012236"/>
    <w:multiLevelType w:val="multilevel"/>
    <w:tmpl w:val="FD3EED8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D45D9"/>
    <w:multiLevelType w:val="multilevel"/>
    <w:tmpl w:val="B65EEC86"/>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D7FB1"/>
    <w:multiLevelType w:val="multilevel"/>
    <w:tmpl w:val="4FC0E3F4"/>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D030C"/>
    <w:multiLevelType w:val="multilevel"/>
    <w:tmpl w:val="1C1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46918"/>
    <w:multiLevelType w:val="multilevel"/>
    <w:tmpl w:val="95BE35AE"/>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632033">
    <w:abstractNumId w:val="28"/>
  </w:num>
  <w:num w:numId="2" w16cid:durableId="469323583">
    <w:abstractNumId w:val="20"/>
  </w:num>
  <w:num w:numId="3" w16cid:durableId="974868432">
    <w:abstractNumId w:val="29"/>
  </w:num>
  <w:num w:numId="4" w16cid:durableId="1950549558">
    <w:abstractNumId w:val="11"/>
  </w:num>
  <w:num w:numId="5" w16cid:durableId="399253171">
    <w:abstractNumId w:val="30"/>
  </w:num>
  <w:num w:numId="6" w16cid:durableId="1512985967">
    <w:abstractNumId w:val="37"/>
  </w:num>
  <w:num w:numId="7" w16cid:durableId="1768040874">
    <w:abstractNumId w:val="23"/>
  </w:num>
  <w:num w:numId="8" w16cid:durableId="65342602">
    <w:abstractNumId w:val="13"/>
  </w:num>
  <w:num w:numId="9" w16cid:durableId="1390306153">
    <w:abstractNumId w:val="22"/>
  </w:num>
  <w:num w:numId="10" w16cid:durableId="676006065">
    <w:abstractNumId w:val="35"/>
  </w:num>
  <w:num w:numId="11" w16cid:durableId="993796902">
    <w:abstractNumId w:val="5"/>
  </w:num>
  <w:num w:numId="12" w16cid:durableId="1987859316">
    <w:abstractNumId w:val="16"/>
  </w:num>
  <w:num w:numId="13" w16cid:durableId="1748309918">
    <w:abstractNumId w:val="21"/>
  </w:num>
  <w:num w:numId="14" w16cid:durableId="1938563548">
    <w:abstractNumId w:val="17"/>
  </w:num>
  <w:num w:numId="15" w16cid:durableId="1136096114">
    <w:abstractNumId w:val="8"/>
  </w:num>
  <w:num w:numId="16" w16cid:durableId="2106804376">
    <w:abstractNumId w:val="18"/>
  </w:num>
  <w:num w:numId="17" w16cid:durableId="774445954">
    <w:abstractNumId w:val="33"/>
  </w:num>
  <w:num w:numId="18" w16cid:durableId="358548400">
    <w:abstractNumId w:val="38"/>
  </w:num>
  <w:num w:numId="19" w16cid:durableId="2135633874">
    <w:abstractNumId w:val="14"/>
  </w:num>
  <w:num w:numId="20" w16cid:durableId="1079986525">
    <w:abstractNumId w:val="27"/>
  </w:num>
  <w:num w:numId="21" w16cid:durableId="803735076">
    <w:abstractNumId w:val="26"/>
  </w:num>
  <w:num w:numId="22" w16cid:durableId="1423650372">
    <w:abstractNumId w:val="1"/>
  </w:num>
  <w:num w:numId="23" w16cid:durableId="482552490">
    <w:abstractNumId w:val="12"/>
  </w:num>
  <w:num w:numId="24" w16cid:durableId="1690643551">
    <w:abstractNumId w:val="32"/>
  </w:num>
  <w:num w:numId="25" w16cid:durableId="1825195789">
    <w:abstractNumId w:val="31"/>
  </w:num>
  <w:num w:numId="26" w16cid:durableId="1167668577">
    <w:abstractNumId w:val="0"/>
  </w:num>
  <w:num w:numId="27" w16cid:durableId="1029768292">
    <w:abstractNumId w:val="19"/>
  </w:num>
  <w:num w:numId="28" w16cid:durableId="328560007">
    <w:abstractNumId w:val="4"/>
  </w:num>
  <w:num w:numId="29" w16cid:durableId="444230419">
    <w:abstractNumId w:val="9"/>
  </w:num>
  <w:num w:numId="30" w16cid:durableId="1421826437">
    <w:abstractNumId w:val="3"/>
  </w:num>
  <w:num w:numId="31" w16cid:durableId="663706446">
    <w:abstractNumId w:val="2"/>
  </w:num>
  <w:num w:numId="32" w16cid:durableId="208492520">
    <w:abstractNumId w:val="34"/>
  </w:num>
  <w:num w:numId="33" w16cid:durableId="504397553">
    <w:abstractNumId w:val="6"/>
  </w:num>
  <w:num w:numId="34" w16cid:durableId="143475956">
    <w:abstractNumId w:val="25"/>
  </w:num>
  <w:num w:numId="35" w16cid:durableId="1019353917">
    <w:abstractNumId w:val="36"/>
  </w:num>
  <w:num w:numId="36" w16cid:durableId="1299726060">
    <w:abstractNumId w:val="15"/>
  </w:num>
  <w:num w:numId="37" w16cid:durableId="769158433">
    <w:abstractNumId w:val="7"/>
  </w:num>
  <w:num w:numId="38" w16cid:durableId="313679766">
    <w:abstractNumId w:val="24"/>
  </w:num>
  <w:num w:numId="39" w16cid:durableId="157739523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e McMahon">
    <w15:presenceInfo w15:providerId="AD" w15:userId="S::Brie.McMahon@adamsmithinternational.com::3c2bd989-a8ea-42ba-a4e6-9eb610bcae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6B"/>
    <w:rsid w:val="001200E2"/>
    <w:rsid w:val="001D3371"/>
    <w:rsid w:val="001F5AED"/>
    <w:rsid w:val="00271B27"/>
    <w:rsid w:val="002856B0"/>
    <w:rsid w:val="002B2830"/>
    <w:rsid w:val="002C1528"/>
    <w:rsid w:val="002F5D7E"/>
    <w:rsid w:val="003667E0"/>
    <w:rsid w:val="003A5433"/>
    <w:rsid w:val="004520AE"/>
    <w:rsid w:val="00470F2B"/>
    <w:rsid w:val="004D2B15"/>
    <w:rsid w:val="005130F7"/>
    <w:rsid w:val="00535D76"/>
    <w:rsid w:val="00545F16"/>
    <w:rsid w:val="00631D14"/>
    <w:rsid w:val="00667F82"/>
    <w:rsid w:val="00731A3A"/>
    <w:rsid w:val="00735E8F"/>
    <w:rsid w:val="007C49EB"/>
    <w:rsid w:val="007F78CA"/>
    <w:rsid w:val="00831248"/>
    <w:rsid w:val="00856B8E"/>
    <w:rsid w:val="008A27F6"/>
    <w:rsid w:val="008D54B2"/>
    <w:rsid w:val="00906191"/>
    <w:rsid w:val="009957AD"/>
    <w:rsid w:val="009C04FC"/>
    <w:rsid w:val="009E5131"/>
    <w:rsid w:val="00A15577"/>
    <w:rsid w:val="00A54045"/>
    <w:rsid w:val="00A57C91"/>
    <w:rsid w:val="00A76291"/>
    <w:rsid w:val="00A8276A"/>
    <w:rsid w:val="00AD4C0A"/>
    <w:rsid w:val="00B43C1F"/>
    <w:rsid w:val="00BE14CA"/>
    <w:rsid w:val="00C32C63"/>
    <w:rsid w:val="00C37706"/>
    <w:rsid w:val="00C83EFA"/>
    <w:rsid w:val="00CB05D4"/>
    <w:rsid w:val="00D07D3E"/>
    <w:rsid w:val="00D279DA"/>
    <w:rsid w:val="00D663D8"/>
    <w:rsid w:val="00DA086B"/>
    <w:rsid w:val="00DD614E"/>
    <w:rsid w:val="00E21F8F"/>
    <w:rsid w:val="00E75384"/>
    <w:rsid w:val="00E825FA"/>
    <w:rsid w:val="00E96893"/>
    <w:rsid w:val="00EA0D51"/>
    <w:rsid w:val="00EC2FAC"/>
    <w:rsid w:val="00F45B8E"/>
    <w:rsid w:val="00F93632"/>
    <w:rsid w:val="00FC01C4"/>
    <w:rsid w:val="00FC1C0A"/>
    <w:rsid w:val="1D319963"/>
    <w:rsid w:val="32965E49"/>
    <w:rsid w:val="50762630"/>
    <w:rsid w:val="51B7C4A1"/>
    <w:rsid w:val="626FDE8A"/>
    <w:rsid w:val="6449C6D8"/>
    <w:rsid w:val="6A784506"/>
    <w:rsid w:val="71D4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21A9"/>
  <w15:chartTrackingRefBased/>
  <w15:docId w15:val="{1C141A46-04D1-1D40-BD28-53FEEC0E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86B"/>
    <w:rPr>
      <w:rFonts w:eastAsiaTheme="majorEastAsia" w:cstheme="majorBidi"/>
      <w:color w:val="272727" w:themeColor="text1" w:themeTint="D8"/>
    </w:rPr>
  </w:style>
  <w:style w:type="paragraph" w:styleId="Title">
    <w:name w:val="Title"/>
    <w:basedOn w:val="Normal"/>
    <w:next w:val="Normal"/>
    <w:link w:val="TitleChar"/>
    <w:uiPriority w:val="10"/>
    <w:qFormat/>
    <w:rsid w:val="00DA0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86B"/>
    <w:pPr>
      <w:spacing w:before="160"/>
      <w:jc w:val="center"/>
    </w:pPr>
    <w:rPr>
      <w:i/>
      <w:iCs/>
      <w:color w:val="404040" w:themeColor="text1" w:themeTint="BF"/>
    </w:rPr>
  </w:style>
  <w:style w:type="character" w:customStyle="1" w:styleId="QuoteChar">
    <w:name w:val="Quote Char"/>
    <w:basedOn w:val="DefaultParagraphFont"/>
    <w:link w:val="Quote"/>
    <w:uiPriority w:val="29"/>
    <w:rsid w:val="00DA086B"/>
    <w:rPr>
      <w:i/>
      <w:iCs/>
      <w:color w:val="404040" w:themeColor="text1" w:themeTint="BF"/>
    </w:rPr>
  </w:style>
  <w:style w:type="paragraph" w:styleId="ListParagraph">
    <w:name w:val="List Paragraph"/>
    <w:basedOn w:val="Normal"/>
    <w:uiPriority w:val="34"/>
    <w:qFormat/>
    <w:rsid w:val="00DA086B"/>
    <w:pPr>
      <w:ind w:left="720"/>
      <w:contextualSpacing/>
    </w:pPr>
  </w:style>
  <w:style w:type="character" w:styleId="IntenseEmphasis">
    <w:name w:val="Intense Emphasis"/>
    <w:basedOn w:val="DefaultParagraphFont"/>
    <w:uiPriority w:val="21"/>
    <w:qFormat/>
    <w:rsid w:val="00DA086B"/>
    <w:rPr>
      <w:i/>
      <w:iCs/>
      <w:color w:val="0F4761" w:themeColor="accent1" w:themeShade="BF"/>
    </w:rPr>
  </w:style>
  <w:style w:type="paragraph" w:styleId="IntenseQuote">
    <w:name w:val="Intense Quote"/>
    <w:basedOn w:val="Normal"/>
    <w:next w:val="Normal"/>
    <w:link w:val="IntenseQuoteChar"/>
    <w:uiPriority w:val="30"/>
    <w:qFormat/>
    <w:rsid w:val="00DA0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86B"/>
    <w:rPr>
      <w:i/>
      <w:iCs/>
      <w:color w:val="0F4761" w:themeColor="accent1" w:themeShade="BF"/>
    </w:rPr>
  </w:style>
  <w:style w:type="character" w:styleId="IntenseReference">
    <w:name w:val="Intense Reference"/>
    <w:basedOn w:val="DefaultParagraphFont"/>
    <w:uiPriority w:val="32"/>
    <w:qFormat/>
    <w:rsid w:val="00DA086B"/>
    <w:rPr>
      <w:b/>
      <w:bCs/>
      <w:smallCaps/>
      <w:color w:val="0F4761" w:themeColor="accent1" w:themeShade="BF"/>
      <w:spacing w:val="5"/>
    </w:rPr>
  </w:style>
  <w:style w:type="character" w:styleId="Strong">
    <w:name w:val="Strong"/>
    <w:basedOn w:val="DefaultParagraphFont"/>
    <w:uiPriority w:val="22"/>
    <w:qFormat/>
    <w:rsid w:val="004D2B15"/>
    <w:rPr>
      <w:b/>
      <w:bCs/>
    </w:rPr>
  </w:style>
  <w:style w:type="paragraph" w:styleId="NormalWeb">
    <w:name w:val="Normal (Web)"/>
    <w:basedOn w:val="Normal"/>
    <w:uiPriority w:val="99"/>
    <w:semiHidden/>
    <w:unhideWhenUsed/>
    <w:rsid w:val="004D2B1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D2B15"/>
    <w:rPr>
      <w:i/>
      <w:iCs/>
    </w:rPr>
  </w:style>
  <w:style w:type="paragraph" w:styleId="Revision">
    <w:name w:val="Revision"/>
    <w:hidden/>
    <w:uiPriority w:val="99"/>
    <w:semiHidden/>
    <w:rsid w:val="001D33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4050">
      <w:bodyDiv w:val="1"/>
      <w:marLeft w:val="0"/>
      <w:marRight w:val="0"/>
      <w:marTop w:val="0"/>
      <w:marBottom w:val="0"/>
      <w:divBdr>
        <w:top w:val="none" w:sz="0" w:space="0" w:color="auto"/>
        <w:left w:val="none" w:sz="0" w:space="0" w:color="auto"/>
        <w:bottom w:val="none" w:sz="0" w:space="0" w:color="auto"/>
        <w:right w:val="none" w:sz="0" w:space="0" w:color="auto"/>
      </w:divBdr>
    </w:div>
    <w:div w:id="1083993093">
      <w:bodyDiv w:val="1"/>
      <w:marLeft w:val="0"/>
      <w:marRight w:val="0"/>
      <w:marTop w:val="0"/>
      <w:marBottom w:val="0"/>
      <w:divBdr>
        <w:top w:val="none" w:sz="0" w:space="0" w:color="auto"/>
        <w:left w:val="none" w:sz="0" w:space="0" w:color="auto"/>
        <w:bottom w:val="none" w:sz="0" w:space="0" w:color="auto"/>
        <w:right w:val="none" w:sz="0" w:space="0" w:color="auto"/>
      </w:divBdr>
    </w:div>
    <w:div w:id="1153108877">
      <w:bodyDiv w:val="1"/>
      <w:marLeft w:val="0"/>
      <w:marRight w:val="0"/>
      <w:marTop w:val="0"/>
      <w:marBottom w:val="0"/>
      <w:divBdr>
        <w:top w:val="none" w:sz="0" w:space="0" w:color="auto"/>
        <w:left w:val="none" w:sz="0" w:space="0" w:color="auto"/>
        <w:bottom w:val="none" w:sz="0" w:space="0" w:color="auto"/>
        <w:right w:val="none" w:sz="0" w:space="0" w:color="auto"/>
      </w:divBdr>
    </w:div>
    <w:div w:id="1170678052">
      <w:bodyDiv w:val="1"/>
      <w:marLeft w:val="0"/>
      <w:marRight w:val="0"/>
      <w:marTop w:val="0"/>
      <w:marBottom w:val="0"/>
      <w:divBdr>
        <w:top w:val="none" w:sz="0" w:space="0" w:color="auto"/>
        <w:left w:val="none" w:sz="0" w:space="0" w:color="auto"/>
        <w:bottom w:val="none" w:sz="0" w:space="0" w:color="auto"/>
        <w:right w:val="none" w:sz="0" w:space="0" w:color="auto"/>
      </w:divBdr>
    </w:div>
    <w:div w:id="1471170267">
      <w:bodyDiv w:val="1"/>
      <w:marLeft w:val="0"/>
      <w:marRight w:val="0"/>
      <w:marTop w:val="0"/>
      <w:marBottom w:val="0"/>
      <w:divBdr>
        <w:top w:val="none" w:sz="0" w:space="0" w:color="auto"/>
        <w:left w:val="none" w:sz="0" w:space="0" w:color="auto"/>
        <w:bottom w:val="none" w:sz="0" w:space="0" w:color="auto"/>
        <w:right w:val="none" w:sz="0" w:space="0" w:color="auto"/>
      </w:divBdr>
    </w:div>
    <w:div w:id="19833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3f3783f-cdd2-442a-a9d2-1183fd1c4316}" enabled="0" method="" siteId="{33f3783f-cdd2-442a-a9d2-1183fd1c4316}" removed="1"/>
</clbl:labelList>
</file>

<file path=docProps/app.xml><?xml version="1.0" encoding="utf-8"?>
<Properties xmlns="http://schemas.openxmlformats.org/officeDocument/2006/extended-properties" xmlns:vt="http://schemas.openxmlformats.org/officeDocument/2006/docPropsVTypes">
  <Template>Normal.dotm</Template>
  <TotalTime>107</TotalTime>
  <Pages>8</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Ciubotariu</dc:creator>
  <cp:keywords/>
  <dc:description/>
  <cp:lastModifiedBy>Brie McMahon</cp:lastModifiedBy>
  <cp:revision>3</cp:revision>
  <dcterms:created xsi:type="dcterms:W3CDTF">2025-08-21T12:34:00Z</dcterms:created>
  <dcterms:modified xsi:type="dcterms:W3CDTF">2025-08-22T15:16:00Z</dcterms:modified>
</cp:coreProperties>
</file>